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B05" w:rsidRPr="003C693B" w:rsidRDefault="00246B05" w:rsidP="00246B05">
      <w:pPr>
        <w:spacing w:after="0" w:line="360" w:lineRule="auto"/>
        <w:jc w:val="both"/>
        <w:rPr>
          <w:rFonts w:ascii="Trebuchet MS" w:eastAsia="Times New Roman" w:hAnsi="Trebuchet MS" w:cs="Tahoma"/>
          <w:b/>
          <w:sz w:val="24"/>
          <w:szCs w:val="24"/>
        </w:rPr>
      </w:pPr>
      <w:bookmarkStart w:id="0" w:name="_Hlk180134834"/>
      <w:r w:rsidRPr="003C693B">
        <w:rPr>
          <w:rFonts w:ascii="Trebuchet MS" w:hAnsi="Trebuchet MS" w:cs="Tahom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29469E" wp14:editId="3286DF49">
            <wp:simplePos x="0" y="0"/>
            <wp:positionH relativeFrom="column">
              <wp:posOffset>212725</wp:posOffset>
            </wp:positionH>
            <wp:positionV relativeFrom="paragraph">
              <wp:posOffset>0</wp:posOffset>
            </wp:positionV>
            <wp:extent cx="5731510" cy="1091565"/>
            <wp:effectExtent l="0" t="0" r="2540" b="0"/>
            <wp:wrapSquare wrapText="bothSides"/>
            <wp:docPr id="2" name="Picture 2" descr="Ministry of ICT &amp; National Guid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inistry of ICT &amp; National Guida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B05" w:rsidRPr="003C693B" w:rsidRDefault="00246B05" w:rsidP="00246B05">
      <w:pPr>
        <w:spacing w:after="0" w:line="360" w:lineRule="auto"/>
        <w:jc w:val="center"/>
        <w:rPr>
          <w:rFonts w:ascii="Trebuchet MS" w:eastAsia="Times New Roman" w:hAnsi="Trebuchet MS" w:cs="Tahoma"/>
          <w:b/>
          <w:sz w:val="24"/>
          <w:szCs w:val="24"/>
          <w:lang w:val="en-US"/>
        </w:rPr>
      </w:pPr>
      <w:r w:rsidRPr="003C693B">
        <w:rPr>
          <w:rFonts w:ascii="Trebuchet MS" w:eastAsia="Times New Roman" w:hAnsi="Trebuchet MS" w:cs="Tahoma"/>
          <w:b/>
          <w:sz w:val="24"/>
          <w:szCs w:val="24"/>
        </w:rPr>
        <w:t xml:space="preserve">MINUTES FOR THE MEETING </w:t>
      </w:r>
      <w:r w:rsidRPr="003C693B">
        <w:rPr>
          <w:rFonts w:ascii="Trebuchet MS" w:eastAsia="Times New Roman" w:hAnsi="Trebuchet MS" w:cs="Tahoma"/>
          <w:b/>
          <w:sz w:val="24"/>
          <w:szCs w:val="24"/>
          <w:lang w:val="en-US"/>
        </w:rPr>
        <w:t>TO</w:t>
      </w:r>
      <w:r w:rsidR="003906D7" w:rsidRPr="003C693B">
        <w:rPr>
          <w:rFonts w:ascii="Trebuchet MS" w:eastAsia="Times New Roman" w:hAnsi="Trebuchet MS" w:cs="Tahoma"/>
          <w:b/>
          <w:sz w:val="24"/>
          <w:szCs w:val="24"/>
          <w:lang w:val="en-US"/>
        </w:rPr>
        <w:t xml:space="preserve"> REVIEW THE</w:t>
      </w:r>
      <w:r w:rsidRPr="003C693B">
        <w:rPr>
          <w:rFonts w:ascii="Trebuchet MS" w:eastAsia="Times New Roman" w:hAnsi="Trebuchet MS" w:cs="Tahoma"/>
          <w:b/>
          <w:sz w:val="24"/>
          <w:szCs w:val="24"/>
          <w:lang w:val="en-US"/>
        </w:rPr>
        <w:t xml:space="preserve"> </w:t>
      </w:r>
      <w:r w:rsidR="003906D7" w:rsidRPr="003C693B">
        <w:rPr>
          <w:rFonts w:ascii="Trebuchet MS" w:eastAsia="Times New Roman" w:hAnsi="Trebuchet MS" w:cs="Tahoma"/>
          <w:b/>
          <w:sz w:val="24"/>
          <w:szCs w:val="24"/>
          <w:lang w:val="en-US"/>
        </w:rPr>
        <w:t>PDMIS SUPPORT AND MAINTENANCE QUARTERLY REPORT FOR THE PERIOD ENDING 11TH DEC 2024 HELD ON THE 08</w:t>
      </w:r>
      <w:r w:rsidR="003906D7" w:rsidRPr="003C693B">
        <w:rPr>
          <w:rFonts w:ascii="Trebuchet MS" w:eastAsia="Times New Roman" w:hAnsi="Trebuchet MS" w:cs="Tahoma"/>
          <w:b/>
          <w:sz w:val="24"/>
          <w:szCs w:val="24"/>
          <w:vertAlign w:val="superscript"/>
          <w:lang w:val="en-US"/>
        </w:rPr>
        <w:t>TH</w:t>
      </w:r>
      <w:r w:rsidR="003906D7" w:rsidRPr="003C693B">
        <w:rPr>
          <w:rFonts w:ascii="Trebuchet MS" w:eastAsia="Times New Roman" w:hAnsi="Trebuchet MS" w:cs="Tahoma"/>
          <w:b/>
          <w:sz w:val="24"/>
          <w:szCs w:val="24"/>
          <w:lang w:val="en-US"/>
        </w:rPr>
        <w:t xml:space="preserve"> OF JANUARY 2025 IN THE IAC SEMINAR ROOM </w:t>
      </w:r>
    </w:p>
    <w:bookmarkEnd w:id="0"/>
    <w:p w:rsidR="00246B05" w:rsidRPr="003C693B" w:rsidRDefault="00246B05" w:rsidP="00246B05">
      <w:pPr>
        <w:spacing w:after="0" w:line="360" w:lineRule="auto"/>
        <w:jc w:val="both"/>
        <w:rPr>
          <w:rFonts w:ascii="Trebuchet MS" w:eastAsia="Times New Roman" w:hAnsi="Trebuchet MS" w:cs="Tahoma"/>
          <w:b/>
          <w:color w:val="000000"/>
          <w:sz w:val="24"/>
          <w:szCs w:val="24"/>
        </w:rPr>
      </w:pPr>
    </w:p>
    <w:p w:rsidR="00246B05" w:rsidRPr="003C693B" w:rsidRDefault="00246B05" w:rsidP="00246B05">
      <w:pPr>
        <w:spacing w:after="0" w:line="360" w:lineRule="auto"/>
        <w:jc w:val="both"/>
        <w:rPr>
          <w:rFonts w:ascii="Trebuchet MS" w:eastAsia="Times New Roman" w:hAnsi="Trebuchet MS" w:cs="Tahoma"/>
          <w:b/>
          <w:sz w:val="24"/>
          <w:szCs w:val="24"/>
        </w:rPr>
      </w:pPr>
      <w:bookmarkStart w:id="1" w:name="_heading=h.gjdgxs"/>
      <w:bookmarkEnd w:id="1"/>
      <w:r w:rsidRPr="003C693B">
        <w:rPr>
          <w:rFonts w:ascii="Trebuchet MS" w:eastAsia="Times New Roman" w:hAnsi="Trebuchet MS" w:cs="Tahoma"/>
          <w:b/>
          <w:sz w:val="24"/>
          <w:szCs w:val="24"/>
        </w:rPr>
        <w:t>A: AGENDA</w:t>
      </w:r>
    </w:p>
    <w:p w:rsidR="00246B05" w:rsidRPr="003C693B" w:rsidRDefault="00246B05" w:rsidP="00246B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rebuchet MS" w:eastAsia="Times New Roman" w:hAnsi="Trebuchet MS" w:cs="Tahoma"/>
          <w:color w:val="000000"/>
          <w:sz w:val="24"/>
          <w:szCs w:val="24"/>
        </w:rPr>
      </w:pPr>
      <w:r w:rsidRPr="003C693B">
        <w:rPr>
          <w:rFonts w:ascii="Trebuchet MS" w:eastAsia="Times New Roman" w:hAnsi="Trebuchet MS" w:cs="Tahoma"/>
          <w:color w:val="000000"/>
          <w:sz w:val="24"/>
          <w:szCs w:val="24"/>
          <w:lang w:val="en-US"/>
        </w:rPr>
        <w:t>Prayer</w:t>
      </w:r>
    </w:p>
    <w:p w:rsidR="00246B05" w:rsidRPr="003C693B" w:rsidRDefault="00246B05" w:rsidP="00246B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rebuchet MS" w:eastAsia="Times New Roman" w:hAnsi="Trebuchet MS" w:cs="Tahoma"/>
          <w:color w:val="000000"/>
          <w:sz w:val="24"/>
          <w:szCs w:val="24"/>
        </w:rPr>
      </w:pPr>
      <w:r w:rsidRPr="003C693B">
        <w:rPr>
          <w:rFonts w:ascii="Trebuchet MS" w:eastAsia="Times New Roman" w:hAnsi="Trebuchet MS" w:cs="Tahoma"/>
          <w:color w:val="000000"/>
          <w:sz w:val="24"/>
          <w:szCs w:val="24"/>
          <w:lang w:val="en-US"/>
        </w:rPr>
        <w:t>Self-introductions</w:t>
      </w:r>
    </w:p>
    <w:p w:rsidR="00246B05" w:rsidRPr="003C693B" w:rsidRDefault="00781E88" w:rsidP="00246B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rebuchet MS" w:eastAsia="Times New Roman" w:hAnsi="Trebuchet MS" w:cs="Tahoma"/>
          <w:color w:val="000000"/>
          <w:sz w:val="24"/>
          <w:szCs w:val="24"/>
        </w:rPr>
      </w:pPr>
      <w:r w:rsidRPr="003C693B">
        <w:rPr>
          <w:rFonts w:ascii="Trebuchet MS" w:eastAsia="Times New Roman" w:hAnsi="Trebuchet MS" w:cs="Tahoma"/>
          <w:color w:val="000000"/>
          <w:sz w:val="24"/>
          <w:szCs w:val="24"/>
          <w:lang w:val="en-US"/>
        </w:rPr>
        <w:t>Remarks</w:t>
      </w:r>
      <w:r w:rsidR="00246B05" w:rsidRPr="003C693B">
        <w:rPr>
          <w:rFonts w:ascii="Trebuchet MS" w:eastAsia="Times New Roman" w:hAnsi="Trebuchet MS" w:cs="Tahoma"/>
          <w:color w:val="000000"/>
          <w:sz w:val="24"/>
          <w:szCs w:val="24"/>
          <w:lang w:val="en-US"/>
        </w:rPr>
        <w:t xml:space="preserve"> from the chairperson </w:t>
      </w:r>
    </w:p>
    <w:p w:rsidR="003906D7" w:rsidRPr="003C693B" w:rsidRDefault="00246B05" w:rsidP="00246B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rebuchet MS" w:eastAsia="Times New Roman" w:hAnsi="Trebuchet MS" w:cs="Tahoma"/>
          <w:color w:val="000000"/>
          <w:sz w:val="24"/>
          <w:szCs w:val="24"/>
        </w:rPr>
      </w:pPr>
      <w:r w:rsidRPr="003C693B">
        <w:rPr>
          <w:rFonts w:ascii="Trebuchet MS" w:eastAsia="Times New Roman" w:hAnsi="Trebuchet MS" w:cs="Tahoma"/>
          <w:color w:val="000000"/>
          <w:sz w:val="24"/>
          <w:szCs w:val="24"/>
          <w:lang w:val="en-US"/>
        </w:rPr>
        <w:t>Presentation of the</w:t>
      </w:r>
      <w:r w:rsidR="00AF64CC" w:rsidRPr="003C693B">
        <w:rPr>
          <w:rFonts w:ascii="Trebuchet MS" w:eastAsia="Times New Roman" w:hAnsi="Trebuchet MS" w:cs="Tahoma"/>
          <w:color w:val="000000"/>
          <w:sz w:val="24"/>
          <w:szCs w:val="24"/>
          <w:lang w:val="en-US"/>
        </w:rPr>
        <w:t xml:space="preserve"> PDMIS support and maintenance </w:t>
      </w:r>
      <w:r w:rsidR="0094654F" w:rsidRPr="003C693B">
        <w:rPr>
          <w:rFonts w:ascii="Trebuchet MS" w:eastAsia="Times New Roman" w:hAnsi="Trebuchet MS" w:cs="Tahoma"/>
          <w:color w:val="000000"/>
          <w:sz w:val="24"/>
          <w:szCs w:val="24"/>
          <w:lang w:val="en-US"/>
        </w:rPr>
        <w:t>quarterly status report</w:t>
      </w:r>
    </w:p>
    <w:p w:rsidR="00246B05" w:rsidRPr="003C693B" w:rsidRDefault="00246B05" w:rsidP="00246B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rebuchet MS" w:eastAsia="Times New Roman" w:hAnsi="Trebuchet MS" w:cs="Tahoma"/>
          <w:color w:val="000000"/>
          <w:sz w:val="24"/>
          <w:szCs w:val="24"/>
        </w:rPr>
      </w:pPr>
      <w:r w:rsidRPr="003C693B">
        <w:rPr>
          <w:rFonts w:ascii="Trebuchet MS" w:eastAsia="Times New Roman" w:hAnsi="Trebuchet MS" w:cs="Tahoma"/>
          <w:color w:val="000000"/>
          <w:sz w:val="24"/>
          <w:szCs w:val="24"/>
          <w:lang w:val="en-US"/>
        </w:rPr>
        <w:t>Reactions/comments</w:t>
      </w:r>
    </w:p>
    <w:p w:rsidR="00F80DA0" w:rsidRPr="00F80DA0" w:rsidRDefault="00246B05" w:rsidP="00F80DA0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rebuchet MS" w:eastAsia="Times New Roman" w:hAnsi="Trebuchet MS" w:cs="Tahoma"/>
          <w:color w:val="000000"/>
          <w:sz w:val="24"/>
          <w:szCs w:val="24"/>
        </w:rPr>
      </w:pPr>
      <w:r w:rsidRPr="003C693B">
        <w:rPr>
          <w:rFonts w:ascii="Trebuchet MS" w:eastAsia="Times New Roman" w:hAnsi="Trebuchet MS" w:cs="Tahoma"/>
          <w:color w:val="000000"/>
          <w:sz w:val="24"/>
          <w:szCs w:val="24"/>
          <w:lang w:val="en-US"/>
        </w:rPr>
        <w:t xml:space="preserve">Way forward and closure </w:t>
      </w:r>
    </w:p>
    <w:p w:rsidR="00246B05" w:rsidRPr="003C693B" w:rsidRDefault="00246B05" w:rsidP="00246B05">
      <w:pPr>
        <w:pStyle w:val="ListParagraph"/>
        <w:spacing w:after="0" w:line="360" w:lineRule="auto"/>
        <w:ind w:left="426"/>
        <w:jc w:val="both"/>
        <w:rPr>
          <w:rFonts w:ascii="Trebuchet MS" w:eastAsia="Times New Roman" w:hAnsi="Trebuchet MS" w:cs="Tahoma"/>
          <w:color w:val="000000"/>
          <w:sz w:val="24"/>
          <w:szCs w:val="24"/>
        </w:rPr>
      </w:pPr>
    </w:p>
    <w:p w:rsidR="00246B05" w:rsidRPr="003C693B" w:rsidRDefault="00246B05" w:rsidP="00246B05">
      <w:pPr>
        <w:spacing w:after="0" w:line="360" w:lineRule="auto"/>
        <w:jc w:val="both"/>
        <w:rPr>
          <w:rFonts w:ascii="Trebuchet MS" w:eastAsia="Times New Roman" w:hAnsi="Trebuchet MS" w:cs="Tahoma"/>
          <w:b/>
          <w:sz w:val="24"/>
          <w:szCs w:val="24"/>
        </w:rPr>
      </w:pPr>
      <w:r w:rsidRPr="003C693B">
        <w:rPr>
          <w:rFonts w:ascii="Trebuchet MS" w:eastAsia="Times New Roman" w:hAnsi="Trebuchet MS" w:cs="Tahoma"/>
          <w:b/>
          <w:sz w:val="24"/>
          <w:szCs w:val="24"/>
        </w:rPr>
        <w:t>B: ATTENDANCE</w:t>
      </w:r>
    </w:p>
    <w:tbl>
      <w:tblPr>
        <w:tblStyle w:val="a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2"/>
        <w:gridCol w:w="3256"/>
        <w:gridCol w:w="2409"/>
        <w:gridCol w:w="3544"/>
      </w:tblGrid>
      <w:tr w:rsidR="00246B05" w:rsidRPr="003C693B" w:rsidTr="00EB357D">
        <w:trPr>
          <w:trHeight w:val="318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Name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ORGANISATION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EMAIL/CONTACT</w:t>
            </w:r>
          </w:p>
        </w:tc>
      </w:tr>
      <w:tr w:rsidR="00246B05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bookmarkStart w:id="2" w:name="_Hlk118274452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 xml:space="preserve">Mr. </w:t>
            </w:r>
            <w:r w:rsidR="003906D7"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 xml:space="preserve">Ogule Peter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MoICT&amp;NG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157E83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hyperlink r:id="rId8" w:history="1">
              <w:r w:rsidR="003906D7" w:rsidRPr="003C693B">
                <w:rPr>
                  <w:rStyle w:val="Hyperlink"/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peter.ogule@ict.go.ug</w:t>
              </w:r>
            </w:hyperlink>
            <w:r w:rsidR="00246B05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</w:t>
            </w:r>
          </w:p>
        </w:tc>
      </w:tr>
      <w:tr w:rsidR="00246B05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 xml:space="preserve">Mr. Mpungu Amos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MoICT&amp;NG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157E83" w:rsidP="00EB357D">
            <w:pPr>
              <w:spacing w:line="360" w:lineRule="auto"/>
              <w:jc w:val="both"/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hyperlink r:id="rId9" w:history="1">
              <w:r w:rsidR="00246B05" w:rsidRPr="003C693B">
                <w:rPr>
                  <w:rStyle w:val="Hyperlink"/>
                  <w:rFonts w:ascii="Trebuchet MS" w:hAnsi="Trebuchet MS" w:cs="Tahoma"/>
                  <w:sz w:val="24"/>
                  <w:szCs w:val="24"/>
                </w:rPr>
                <w:t>a</w:t>
              </w:r>
              <w:r w:rsidR="00246B05" w:rsidRPr="003C693B">
                <w:rPr>
                  <w:rStyle w:val="Hyperlink"/>
                  <w:rFonts w:ascii="Trebuchet MS" w:hAnsi="Trebuchet MS" w:cs="Tahoma"/>
                  <w:sz w:val="24"/>
                  <w:szCs w:val="24"/>
                  <w:lang w:val="en-US"/>
                </w:rPr>
                <w:t>mos.mpungu@ict.go.ug</w:t>
              </w:r>
            </w:hyperlink>
            <w:r w:rsidR="00246B05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</w:t>
            </w:r>
          </w:p>
        </w:tc>
      </w:tr>
      <w:tr w:rsidR="00246B05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 xml:space="preserve">Ms. </w:t>
            </w:r>
            <w:r w:rsidR="003906D7"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>Bujjingo Doreen Gift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MoICT&amp;NG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157E83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hyperlink r:id="rId10" w:history="1">
              <w:r w:rsidR="003906D7" w:rsidRPr="003C693B">
                <w:rPr>
                  <w:rStyle w:val="Hyperlink"/>
                  <w:rFonts w:ascii="Trebuchet MS" w:hAnsi="Trebuchet MS" w:cs="Tahoma"/>
                  <w:sz w:val="24"/>
                  <w:szCs w:val="24"/>
                  <w:lang w:val="en-US"/>
                </w:rPr>
                <w:t>doreen.bujjingo</w:t>
              </w:r>
              <w:r w:rsidR="003906D7" w:rsidRPr="003C693B">
                <w:rPr>
                  <w:rStyle w:val="Hyperlink"/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@ict.go.ug</w:t>
              </w:r>
            </w:hyperlink>
            <w:r w:rsidR="00246B05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</w:t>
            </w:r>
          </w:p>
        </w:tc>
      </w:tr>
      <w:tr w:rsidR="00246B05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 xml:space="preserve">Mr. </w:t>
            </w:r>
            <w:r w:rsidR="003906D7"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>Wamale Timothy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3906D7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MoICT&amp;NG</w:t>
            </w:r>
            <w:r w:rsidR="00246B05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157E83" w:rsidP="00EB357D">
            <w:pPr>
              <w:spacing w:line="360" w:lineRule="auto"/>
              <w:jc w:val="both"/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hyperlink r:id="rId11" w:history="1">
              <w:r w:rsidR="003906D7" w:rsidRPr="003C693B">
                <w:rPr>
                  <w:rStyle w:val="Hyperlink"/>
                  <w:rFonts w:ascii="Trebuchet MS" w:hAnsi="Trebuchet MS" w:cs="Tahoma"/>
                  <w:sz w:val="24"/>
                  <w:szCs w:val="24"/>
                  <w:lang w:val="en-US"/>
                </w:rPr>
                <w:t>timothy.wamale@ict.go.ug</w:t>
              </w:r>
            </w:hyperlink>
            <w:r w:rsidR="003906D7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</w:t>
            </w:r>
          </w:p>
        </w:tc>
      </w:tr>
      <w:tr w:rsidR="00246B05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>Ms. Kisembo Rhitah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MoICT&amp;NG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157E83" w:rsidP="00EB357D">
            <w:pPr>
              <w:spacing w:line="360" w:lineRule="auto"/>
              <w:jc w:val="both"/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hyperlink r:id="rId12" w:history="1">
              <w:r w:rsidR="00246B05" w:rsidRPr="003C693B">
                <w:rPr>
                  <w:rStyle w:val="Hyperlink"/>
                  <w:rFonts w:ascii="Trebuchet MS" w:hAnsi="Trebuchet MS" w:cs="Tahoma"/>
                  <w:sz w:val="24"/>
                  <w:szCs w:val="24"/>
                  <w:lang w:val="en-US"/>
                </w:rPr>
                <w:t>rhitah.kisembo@ict.go.ug</w:t>
              </w:r>
            </w:hyperlink>
            <w:r w:rsidR="00246B05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</w:t>
            </w:r>
          </w:p>
        </w:tc>
      </w:tr>
      <w:tr w:rsidR="00246B05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 xml:space="preserve">Mr. </w:t>
            </w:r>
            <w:r w:rsidR="003906D7"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>Agaba Sax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3906D7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MoICT&amp;NG</w:t>
            </w:r>
            <w:r w:rsidR="00246B05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157E83" w:rsidP="00EB357D">
            <w:pPr>
              <w:spacing w:line="360" w:lineRule="auto"/>
              <w:jc w:val="both"/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hyperlink r:id="rId13" w:history="1">
              <w:r w:rsidR="003906D7" w:rsidRPr="003C693B">
                <w:rPr>
                  <w:rStyle w:val="Hyperlink"/>
                  <w:rFonts w:ascii="Trebuchet MS" w:hAnsi="Trebuchet MS" w:cs="Tahoma"/>
                  <w:sz w:val="24"/>
                  <w:szCs w:val="24"/>
                  <w:lang w:val="en-US"/>
                </w:rPr>
                <w:t>sax.agaba@ict.go.ug</w:t>
              </w:r>
            </w:hyperlink>
            <w:r w:rsidR="003906D7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</w:t>
            </w:r>
          </w:p>
        </w:tc>
      </w:tr>
      <w:tr w:rsidR="003906D7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D7" w:rsidRPr="003C693B" w:rsidRDefault="003906D7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D7" w:rsidRPr="003C693B" w:rsidRDefault="003906D7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>Mr. Onyango Douglas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D7" w:rsidRPr="003C693B" w:rsidRDefault="003906D7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Deron Ltd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D7" w:rsidRPr="003C693B" w:rsidRDefault="00157E83" w:rsidP="00EB357D">
            <w:pPr>
              <w:spacing w:line="360" w:lineRule="auto"/>
              <w:jc w:val="both"/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hyperlink r:id="rId14" w:history="1">
              <w:r w:rsidR="00100664" w:rsidRPr="003C693B">
                <w:rPr>
                  <w:rStyle w:val="Hyperlink"/>
                  <w:rFonts w:ascii="Trebuchet MS" w:hAnsi="Trebuchet MS" w:cs="Tahoma"/>
                  <w:sz w:val="24"/>
                  <w:szCs w:val="24"/>
                  <w:lang w:val="en-US"/>
                </w:rPr>
                <w:t>ondouglas@gmail.com</w:t>
              </w:r>
            </w:hyperlink>
            <w:r w:rsidR="00100664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</w:t>
            </w:r>
          </w:p>
        </w:tc>
      </w:tr>
      <w:tr w:rsidR="00100664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>Ms. Nambayo Barbara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Deron Ltd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57E83" w:rsidP="00EB357D">
            <w:pPr>
              <w:spacing w:line="360" w:lineRule="auto"/>
              <w:jc w:val="both"/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hyperlink r:id="rId15" w:history="1">
              <w:r w:rsidR="00100664" w:rsidRPr="003C693B">
                <w:rPr>
                  <w:rStyle w:val="Hyperlink"/>
                  <w:rFonts w:ascii="Trebuchet MS" w:hAnsi="Trebuchet MS" w:cs="Tahoma"/>
                  <w:sz w:val="24"/>
                  <w:szCs w:val="24"/>
                  <w:lang w:val="en-US"/>
                </w:rPr>
                <w:t>barbaranambayo@gmail.com</w:t>
              </w:r>
            </w:hyperlink>
            <w:r w:rsidR="00100664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</w:t>
            </w:r>
          </w:p>
        </w:tc>
      </w:tr>
      <w:tr w:rsidR="00100664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 xml:space="preserve">Mr. Meme Ezra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Deron Ltd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57E83" w:rsidP="00EB357D">
            <w:pPr>
              <w:spacing w:line="360" w:lineRule="auto"/>
              <w:jc w:val="both"/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hyperlink r:id="rId16" w:history="1">
              <w:r w:rsidR="00100664" w:rsidRPr="003C693B">
                <w:rPr>
                  <w:rStyle w:val="Hyperlink"/>
                  <w:rFonts w:ascii="Trebuchet MS" w:hAnsi="Trebuchet MS" w:cs="Tahoma"/>
                  <w:sz w:val="24"/>
                  <w:szCs w:val="24"/>
                  <w:lang w:val="en-US"/>
                </w:rPr>
                <w:t>jozra4@gmail.com</w:t>
              </w:r>
            </w:hyperlink>
            <w:r w:rsidR="00100664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</w:t>
            </w:r>
          </w:p>
        </w:tc>
      </w:tr>
      <w:tr w:rsidR="00100664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>Mr. Kakooza Emmanuel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MoICT&amp;NG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57E83" w:rsidP="00EB357D">
            <w:pPr>
              <w:spacing w:line="360" w:lineRule="auto"/>
              <w:jc w:val="both"/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hyperlink r:id="rId17" w:history="1">
              <w:r w:rsidR="00100664" w:rsidRPr="003C693B">
                <w:rPr>
                  <w:rStyle w:val="Hyperlink"/>
                  <w:rFonts w:ascii="Trebuchet MS" w:hAnsi="Trebuchet MS" w:cs="Tahoma"/>
                  <w:sz w:val="24"/>
                  <w:szCs w:val="24"/>
                  <w:lang w:val="en-US"/>
                </w:rPr>
                <w:t>emmanuel.kakooza@ict.go.ug</w:t>
              </w:r>
            </w:hyperlink>
            <w:r w:rsidR="00100664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</w:t>
            </w:r>
          </w:p>
        </w:tc>
      </w:tr>
      <w:tr w:rsidR="00100664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>Mr. Ssango Ssali 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MoICT&amp;NG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57E83" w:rsidP="00EB357D">
            <w:pPr>
              <w:spacing w:line="360" w:lineRule="auto"/>
              <w:jc w:val="both"/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hyperlink r:id="rId18" w:history="1">
              <w:r w:rsidR="00100664" w:rsidRPr="003C693B">
                <w:rPr>
                  <w:rStyle w:val="Hyperlink"/>
                  <w:rFonts w:ascii="Trebuchet MS" w:hAnsi="Trebuchet MS" w:cs="Tahoma"/>
                  <w:sz w:val="24"/>
                  <w:szCs w:val="24"/>
                  <w:lang w:val="en-US"/>
                </w:rPr>
                <w:t>ssango.ssali@ict.go.ug</w:t>
              </w:r>
            </w:hyperlink>
            <w:r w:rsidR="00100664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</w:t>
            </w:r>
          </w:p>
        </w:tc>
      </w:tr>
      <w:tr w:rsidR="00100664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>Mr. Emwou Tom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MoICT&amp;NG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spacing w:line="360" w:lineRule="auto"/>
              <w:jc w:val="both"/>
              <w:rPr>
                <w:rFonts w:ascii="Trebuchet MS" w:hAnsi="Trebuchet MS" w:cs="Tahoma"/>
                <w:sz w:val="24"/>
                <w:szCs w:val="24"/>
                <w:lang w:val="en-US"/>
              </w:rPr>
            </w:pPr>
          </w:p>
        </w:tc>
      </w:tr>
      <w:tr w:rsidR="00100664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>Ms. Isanga Nadia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MoICT&amp;NG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57E83" w:rsidP="00EB357D">
            <w:pPr>
              <w:spacing w:line="360" w:lineRule="auto"/>
              <w:jc w:val="both"/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hyperlink r:id="rId19" w:history="1">
              <w:r w:rsidR="00100664" w:rsidRPr="003C693B">
                <w:rPr>
                  <w:rStyle w:val="Hyperlink"/>
                  <w:rFonts w:ascii="Trebuchet MS" w:hAnsi="Trebuchet MS" w:cs="Tahoma"/>
                  <w:sz w:val="24"/>
                  <w:szCs w:val="24"/>
                  <w:lang w:val="en-US"/>
                </w:rPr>
                <w:t>nadia.isanga@ict.go.ug</w:t>
              </w:r>
            </w:hyperlink>
            <w:r w:rsidR="00100664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</w:t>
            </w:r>
          </w:p>
        </w:tc>
      </w:tr>
      <w:tr w:rsidR="00100664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00664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781E88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>Ms. Nambatya Hanifa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781E88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MoICT&amp;NG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64" w:rsidRPr="003C693B" w:rsidRDefault="00157E83" w:rsidP="00EB357D">
            <w:pPr>
              <w:spacing w:line="360" w:lineRule="auto"/>
              <w:jc w:val="both"/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hyperlink r:id="rId20" w:history="1">
              <w:r w:rsidR="00781E88" w:rsidRPr="003C693B">
                <w:rPr>
                  <w:rStyle w:val="Hyperlink"/>
                  <w:rFonts w:ascii="Trebuchet MS" w:hAnsi="Trebuchet MS" w:cs="Tahoma"/>
                  <w:sz w:val="24"/>
                  <w:szCs w:val="24"/>
                  <w:lang w:val="en-US"/>
                </w:rPr>
                <w:t>hanifa.nambatya@ict.go.ug</w:t>
              </w:r>
            </w:hyperlink>
            <w:r w:rsidR="00781E88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</w:t>
            </w:r>
          </w:p>
        </w:tc>
      </w:tr>
      <w:tr w:rsidR="00781E88" w:rsidRPr="003C693B" w:rsidTr="00EB357D">
        <w:trPr>
          <w:trHeight w:val="2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E88" w:rsidRPr="003C693B" w:rsidRDefault="00781E88" w:rsidP="00EB357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E88" w:rsidRPr="003C693B" w:rsidRDefault="00781E88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  <w:t>Mr. Ssubi Dennis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E88" w:rsidRPr="003C693B" w:rsidRDefault="00781E88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MoICT&amp;NG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E88" w:rsidRPr="003C693B" w:rsidRDefault="00157E83" w:rsidP="00EB357D">
            <w:pPr>
              <w:spacing w:line="360" w:lineRule="auto"/>
              <w:jc w:val="both"/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hyperlink r:id="rId21" w:history="1">
              <w:r w:rsidR="00781E88" w:rsidRPr="003C693B">
                <w:rPr>
                  <w:rStyle w:val="Hyperlink"/>
                  <w:rFonts w:ascii="Trebuchet MS" w:hAnsi="Trebuchet MS" w:cs="Tahoma"/>
                  <w:sz w:val="24"/>
                  <w:szCs w:val="24"/>
                  <w:lang w:val="en-US"/>
                </w:rPr>
                <w:t>dennis.ssubi@ict.go.ug</w:t>
              </w:r>
            </w:hyperlink>
            <w:r w:rsidR="00781E88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</w:t>
            </w:r>
          </w:p>
        </w:tc>
      </w:tr>
      <w:bookmarkEnd w:id="2"/>
    </w:tbl>
    <w:p w:rsidR="00246B05" w:rsidRPr="003C693B" w:rsidRDefault="00246B05" w:rsidP="00246B05">
      <w:pPr>
        <w:spacing w:after="0" w:line="360" w:lineRule="auto"/>
        <w:jc w:val="both"/>
        <w:rPr>
          <w:rFonts w:ascii="Trebuchet MS" w:eastAsia="Times New Roman" w:hAnsi="Trebuchet MS" w:cs="Tahoma"/>
          <w:b/>
          <w:sz w:val="24"/>
          <w:szCs w:val="24"/>
        </w:rPr>
      </w:pPr>
    </w:p>
    <w:p w:rsidR="00246B05" w:rsidRPr="003C693B" w:rsidRDefault="00246B05" w:rsidP="00246B05">
      <w:pPr>
        <w:spacing w:after="0" w:line="360" w:lineRule="auto"/>
        <w:jc w:val="both"/>
        <w:rPr>
          <w:rFonts w:ascii="Trebuchet MS" w:eastAsia="Times New Roman" w:hAnsi="Trebuchet MS" w:cs="Tahoma"/>
          <w:b/>
          <w:sz w:val="24"/>
          <w:szCs w:val="24"/>
          <w:lang w:val="en-US"/>
        </w:rPr>
      </w:pPr>
      <w:r w:rsidRPr="003C693B">
        <w:rPr>
          <w:rFonts w:ascii="Trebuchet MS" w:eastAsia="Times New Roman" w:hAnsi="Trebuchet MS" w:cs="Tahoma"/>
          <w:b/>
          <w:sz w:val="24"/>
          <w:szCs w:val="24"/>
          <w:lang w:val="en-US"/>
        </w:rPr>
        <w:t>Adoption of the Agenda</w:t>
      </w:r>
    </w:p>
    <w:p w:rsidR="00246B05" w:rsidRPr="003C693B" w:rsidRDefault="00246B05" w:rsidP="00246B05">
      <w:pPr>
        <w:spacing w:after="0" w:line="360" w:lineRule="auto"/>
        <w:jc w:val="both"/>
        <w:rPr>
          <w:rFonts w:ascii="Trebuchet MS" w:eastAsia="Times New Roman" w:hAnsi="Trebuchet MS" w:cs="Tahoma"/>
          <w:sz w:val="24"/>
          <w:szCs w:val="24"/>
          <w:lang w:val="en-US"/>
        </w:rPr>
      </w:pPr>
      <w:r w:rsidRPr="003C693B">
        <w:rPr>
          <w:rFonts w:ascii="Trebuchet MS" w:eastAsia="Times New Roman" w:hAnsi="Trebuchet MS" w:cs="Tahoma"/>
          <w:sz w:val="24"/>
          <w:szCs w:val="24"/>
          <w:lang w:val="en-US"/>
        </w:rPr>
        <w:t>The agenda was adopted by all members.</w:t>
      </w:r>
    </w:p>
    <w:p w:rsidR="00246B05" w:rsidRPr="003C693B" w:rsidRDefault="00246B05" w:rsidP="00246B05">
      <w:pPr>
        <w:spacing w:after="0" w:line="360" w:lineRule="auto"/>
        <w:jc w:val="both"/>
        <w:rPr>
          <w:rFonts w:ascii="Trebuchet MS" w:eastAsia="Times New Roman" w:hAnsi="Trebuchet MS" w:cs="Tahoma"/>
          <w:sz w:val="24"/>
          <w:szCs w:val="24"/>
          <w:lang w:val="en-US"/>
        </w:rPr>
      </w:pPr>
    </w:p>
    <w:p w:rsidR="00246B05" w:rsidRPr="003C693B" w:rsidRDefault="00246B05" w:rsidP="00246B05">
      <w:pPr>
        <w:spacing w:after="0" w:line="360" w:lineRule="auto"/>
        <w:jc w:val="both"/>
        <w:rPr>
          <w:rFonts w:ascii="Trebuchet MS" w:eastAsia="Times New Roman" w:hAnsi="Trebuchet MS" w:cs="Tahoma"/>
          <w:b/>
          <w:sz w:val="24"/>
          <w:szCs w:val="24"/>
        </w:rPr>
      </w:pPr>
      <w:r w:rsidRPr="003C693B">
        <w:rPr>
          <w:rFonts w:ascii="Trebuchet MS" w:eastAsia="Times New Roman" w:hAnsi="Trebuchet MS" w:cs="Tahoma"/>
          <w:b/>
          <w:sz w:val="24"/>
          <w:szCs w:val="24"/>
        </w:rPr>
        <w:t>C: MINUTES</w:t>
      </w:r>
    </w:p>
    <w:tbl>
      <w:tblPr>
        <w:tblStyle w:val="a2"/>
        <w:tblW w:w="11115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741"/>
        <w:gridCol w:w="1276"/>
      </w:tblGrid>
      <w:tr w:rsidR="00246B05" w:rsidRPr="003C693B" w:rsidTr="004828EF">
        <w:trPr>
          <w:trHeight w:val="410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Min No.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B05" w:rsidRPr="003C693B" w:rsidRDefault="00246B05" w:rsidP="00EB357D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AGENDA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ACTION BY</w:t>
            </w:r>
          </w:p>
        </w:tc>
      </w:tr>
      <w:tr w:rsidR="00781E88" w:rsidRPr="003C693B" w:rsidTr="004828EF">
        <w:trPr>
          <w:trHeight w:val="410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E88" w:rsidRPr="003C693B" w:rsidRDefault="00781E88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 xml:space="preserve">Min 1 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E88" w:rsidRPr="003C693B" w:rsidRDefault="00781E88" w:rsidP="00EB357D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 xml:space="preserve"> Prayer</w:t>
            </w:r>
          </w:p>
          <w:p w:rsidR="00781E88" w:rsidRPr="003C693B" w:rsidRDefault="00781E88" w:rsidP="00EB357D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The openning prayer was given by Ms. Nambayo Barbara.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E88" w:rsidRPr="003C693B" w:rsidRDefault="00781E88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</w:p>
        </w:tc>
      </w:tr>
      <w:tr w:rsidR="00246B05" w:rsidRPr="003C693B" w:rsidTr="004828EF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 xml:space="preserve">Min. </w:t>
            </w:r>
            <w:r w:rsidR="00781E88"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2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color w:val="000000"/>
                <w:sz w:val="24"/>
                <w:szCs w:val="24"/>
              </w:rPr>
            </w:pPr>
            <w:r w:rsidRPr="003C693B">
              <w:rPr>
                <w:rFonts w:ascii="Trebuchet MS" w:eastAsia="Times New Roman" w:hAnsi="Trebuchet MS" w:cs="Tahoma"/>
                <w:b/>
                <w:color w:val="000000"/>
                <w:sz w:val="24"/>
                <w:szCs w:val="24"/>
                <w:lang w:val="en-US"/>
              </w:rPr>
              <w:t>Self-introductions</w:t>
            </w:r>
          </w:p>
          <w:p w:rsidR="00246B05" w:rsidRPr="003C693B" w:rsidRDefault="00246B05" w:rsidP="00EB357D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color w:val="000000"/>
                <w:sz w:val="24"/>
                <w:szCs w:val="24"/>
                <w:lang w:val="en-US"/>
              </w:rPr>
            </w:pPr>
            <w:r w:rsidRPr="003C693B">
              <w:rPr>
                <w:rFonts w:ascii="Trebuchet MS" w:eastAsia="Times New Roman" w:hAnsi="Trebuchet MS" w:cs="Tahoma"/>
                <w:color w:val="000000"/>
                <w:sz w:val="24"/>
                <w:szCs w:val="24"/>
                <w:lang w:val="en-US"/>
              </w:rPr>
              <w:t xml:space="preserve">The chairperson requested </w:t>
            </w:r>
            <w:r w:rsidR="00781E88" w:rsidRPr="003C693B">
              <w:rPr>
                <w:rFonts w:ascii="Trebuchet MS" w:eastAsia="Times New Roman" w:hAnsi="Trebuchet MS" w:cs="Tahoma"/>
                <w:color w:val="000000"/>
                <w:sz w:val="24"/>
                <w:szCs w:val="24"/>
                <w:lang w:val="en-US"/>
              </w:rPr>
              <w:t>all</w:t>
            </w:r>
            <w:r w:rsidRPr="003C693B">
              <w:rPr>
                <w:rFonts w:ascii="Trebuchet MS" w:eastAsia="Times New Roman" w:hAnsi="Trebuchet MS" w:cs="Tahoma"/>
                <w:color w:val="000000"/>
                <w:sz w:val="24"/>
                <w:szCs w:val="24"/>
                <w:lang w:val="en-US"/>
              </w:rPr>
              <w:t xml:space="preserve"> members </w:t>
            </w:r>
            <w:r w:rsidR="00781E88" w:rsidRPr="003C693B">
              <w:rPr>
                <w:rFonts w:ascii="Trebuchet MS" w:eastAsia="Times New Roman" w:hAnsi="Trebuchet MS" w:cs="Tahoma"/>
                <w:color w:val="000000"/>
                <w:sz w:val="24"/>
                <w:szCs w:val="24"/>
                <w:lang w:val="en-US"/>
              </w:rPr>
              <w:t xml:space="preserve">to </w:t>
            </w:r>
            <w:r w:rsidRPr="003C693B">
              <w:rPr>
                <w:rFonts w:ascii="Trebuchet MS" w:eastAsia="Times New Roman" w:hAnsi="Trebuchet MS" w:cs="Tahoma"/>
                <w:color w:val="000000"/>
                <w:sz w:val="24"/>
                <w:szCs w:val="24"/>
                <w:lang w:val="en-US"/>
              </w:rPr>
              <w:t>introduce themselves to ensure everyone becomes acquainted with the attendees of the meeting.</w:t>
            </w:r>
          </w:p>
          <w:p w:rsidR="00246B05" w:rsidRPr="003C693B" w:rsidRDefault="00246B05" w:rsidP="00EB357D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b/>
                <w:bCs/>
                <w:sz w:val="24"/>
                <w:szCs w:val="24"/>
                <w:lang w:val="da-DK"/>
              </w:rPr>
            </w:pPr>
          </w:p>
          <w:p w:rsidR="00246B05" w:rsidRPr="003C693B" w:rsidRDefault="00246B05" w:rsidP="00EB357D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bCs/>
                <w:sz w:val="24"/>
                <w:szCs w:val="24"/>
                <w:lang w:val="da-DK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All </w:t>
            </w:r>
          </w:p>
        </w:tc>
      </w:tr>
      <w:tr w:rsidR="00246B05" w:rsidRPr="003C693B" w:rsidTr="004828EF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 xml:space="preserve">Min. </w:t>
            </w:r>
            <w:r w:rsidR="00781E88"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3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0DA0" w:rsidRPr="00F80DA0" w:rsidRDefault="00781E88" w:rsidP="00246B05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Remarks</w:t>
            </w:r>
            <w:r w:rsidR="00246B05"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 xml:space="preserve"> from the chairperson </w:t>
            </w:r>
          </w:p>
          <w:p w:rsidR="00CB6D6D" w:rsidRDefault="00AF64CC" w:rsidP="00246B05">
            <w:pPr>
              <w:tabs>
                <w:tab w:val="left" w:pos="149"/>
              </w:tabs>
              <w:spacing w:line="360" w:lineRule="auto"/>
              <w:jc w:val="both"/>
              <w:rPr>
                <w:ins w:id="3" w:author="Peter Ogule" w:date="2025-01-14T11:55:00Z"/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The meeting</w:t>
            </w:r>
            <w:ins w:id="4" w:author="Peter Ogule" w:date="2025-01-14T11:53:00Z">
              <w:r w:rsidR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 was </w:t>
              </w:r>
            </w:ins>
            <w:del w:id="5" w:author="Peter Ogule" w:date="2025-01-14T11:53:00Z">
              <w:r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 xml:space="preserve">, </w:delText>
              </w:r>
            </w:del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chaired by Mr. Ogule Peter</w:t>
            </w:r>
            <w:ins w:id="6" w:author="Peter Ogule" w:date="2025-01-14T11:54:00Z">
              <w:r w:rsidR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- the Pillar Manager. In his remarks, he infromed the meeting that this engagement is</w:t>
              </w:r>
            </w:ins>
            <w:del w:id="7" w:author="Peter Ogule" w:date="2025-01-14T11:54:00Z">
              <w:r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>,</w:delText>
              </w:r>
            </w:del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aimed to review the third-month report, which </w:t>
            </w:r>
            <w:ins w:id="8" w:author="Peter Ogule" w:date="2025-01-14T11:55:00Z">
              <w:r w:rsidR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is a concolidation of all activities done in the three months and that this report </w:t>
              </w:r>
            </w:ins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had been </w:t>
            </w:r>
            <w:ins w:id="9" w:author="Peter Ogule" w:date="2025-01-14T11:55:00Z">
              <w:r w:rsidR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shared</w:t>
              </w:r>
            </w:ins>
            <w:del w:id="10" w:author="Peter Ogule" w:date="2025-01-14T11:55:00Z">
              <w:r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>circulated</w:delText>
              </w:r>
            </w:del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</w:t>
            </w:r>
            <w:del w:id="11" w:author="Peter Ogule" w:date="2025-01-14T11:55:00Z">
              <w:r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>to</w:delText>
              </w:r>
            </w:del>
            <w:ins w:id="12" w:author="Peter Ogule" w:date="2025-01-14T11:55:00Z">
              <w:r w:rsidR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with</w:t>
              </w:r>
            </w:ins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all members for their feedback to enhance its quality.</w:t>
            </w:r>
          </w:p>
          <w:p w:rsidR="00CB6D6D" w:rsidRDefault="00AF64CC" w:rsidP="00246B05">
            <w:pPr>
              <w:tabs>
                <w:tab w:val="left" w:pos="149"/>
              </w:tabs>
              <w:spacing w:line="360" w:lineRule="auto"/>
              <w:jc w:val="both"/>
              <w:rPr>
                <w:ins w:id="13" w:author="Peter Ogule" w:date="2025-01-14T11:56:00Z"/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del w:id="14" w:author="Peter Ogule" w:date="2025-01-14T11:55:00Z">
              <w:r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 xml:space="preserve"> </w:delText>
              </w:r>
            </w:del>
          </w:p>
          <w:p w:rsidR="00246B05" w:rsidRPr="003C693B" w:rsidDel="00CB6D6D" w:rsidRDefault="00AF64CC" w:rsidP="00246B05">
            <w:pPr>
              <w:tabs>
                <w:tab w:val="left" w:pos="149"/>
              </w:tabs>
              <w:spacing w:line="360" w:lineRule="auto"/>
              <w:jc w:val="both"/>
              <w:rPr>
                <w:del w:id="15" w:author="Peter Ogule" w:date="2025-01-14T11:59:00Z"/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He further informed the members that </w:t>
            </w:r>
            <w:ins w:id="16" w:author="Peter Ogule" w:date="2025-01-14T11:56:00Z">
              <w:r w:rsidR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the first </w:t>
              </w:r>
            </w:ins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two month</w:t>
            </w:r>
            <w:ins w:id="17" w:author="Peter Ogule" w:date="2025-01-14T11:56:00Z">
              <w:r w:rsidR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s</w:t>
              </w:r>
            </w:ins>
            <w:del w:id="18" w:author="Peter Ogule" w:date="2025-01-14T11:56:00Z">
              <w:r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>ly</w:delText>
              </w:r>
            </w:del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reports </w:t>
            </w:r>
            <w:del w:id="19" w:author="Peter Ogule" w:date="2025-01-14T11:58:00Z">
              <w:r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 xml:space="preserve">had </w:delText>
              </w:r>
            </w:del>
            <w:ins w:id="20" w:author="Peter Ogule" w:date="2025-01-14T11:58:00Z">
              <w:r w:rsidR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were </w:t>
              </w:r>
            </w:ins>
            <w:del w:id="21" w:author="Peter Ogule" w:date="2025-01-14T11:58:00Z">
              <w:r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>already</w:delText>
              </w:r>
            </w:del>
            <w:ins w:id="22" w:author="Peter Ogule" w:date="2025-01-14T11:58:00Z">
              <w:r w:rsidR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reviewed and approved by the TWG </w:t>
              </w:r>
            </w:ins>
            <w:del w:id="23" w:author="Peter Ogule" w:date="2025-01-14T11:58:00Z">
              <w:r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 xml:space="preserve"> been presented</w:delText>
              </w:r>
              <w:r w:rsidR="00F80DA0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 xml:space="preserve"> and approved </w:delText>
              </w:r>
            </w:del>
            <w:r w:rsidR="00F80DA0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during the previous meet</w:t>
            </w:r>
            <w:del w:id="24" w:author="Peter Ogule" w:date="2025-01-14T11:57:00Z">
              <w:r w:rsidR="00F80DA0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>o</w:delText>
              </w:r>
            </w:del>
            <w:r w:rsidR="00F80DA0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ing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, and </w:t>
            </w:r>
            <w:ins w:id="25" w:author="Peter Ogule" w:date="2025-01-14T11:58:00Z">
              <w:r w:rsidR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this meeting will focus on the </w:t>
              </w:r>
            </w:ins>
            <w:del w:id="26" w:author="Peter Ogule" w:date="2025-01-14T11:58:00Z">
              <w:r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 xml:space="preserve">a </w:delText>
              </w:r>
            </w:del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consolidated end-of-quarter</w:t>
            </w:r>
            <w:r w:rsidR="009B06D9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report</w:t>
            </w:r>
            <w:del w:id="27" w:author="Peter Ogule" w:date="2025-01-14T11:59:00Z">
              <w:r w:rsidR="009B06D9"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 xml:space="preserve"> (</w:delText>
              </w:r>
            </w:del>
            <w:del w:id="28" w:author="Peter Ogule" w:date="2025-01-14T11:57:00Z">
              <w:r w:rsidR="009B06D9"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>which was to be reviewed)</w:delText>
              </w:r>
              <w:r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 xml:space="preserve"> </w:delText>
              </w:r>
            </w:del>
            <w:del w:id="29" w:author="Peter Ogule" w:date="2025-01-14T11:59:00Z">
              <w:r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>was scheduled for presentation during the meeting</w:delText>
              </w:r>
            </w:del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.</w:t>
            </w:r>
            <w:del w:id="30" w:author="Peter Ogule" w:date="2025-01-14T11:59:00Z">
              <w:r w:rsidR="00246B05" w:rsidRPr="003C693B" w:rsidDel="00CB6D6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 xml:space="preserve"> </w:delText>
              </w:r>
            </w:del>
          </w:p>
          <w:p w:rsidR="0094654F" w:rsidRPr="003C693B" w:rsidRDefault="0094654F" w:rsidP="00246B05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</w:p>
          <w:p w:rsidR="00AF64CC" w:rsidRPr="003C693B" w:rsidRDefault="00AF64CC" w:rsidP="00246B05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</w:p>
        </w:tc>
      </w:tr>
      <w:tr w:rsidR="00246B05" w:rsidRPr="003C693B" w:rsidTr="004828EF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 xml:space="preserve">Min </w:t>
            </w:r>
            <w:r w:rsidR="00AF64CC"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4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Default="0094654F" w:rsidP="00246B05">
            <w:pPr>
              <w:tabs>
                <w:tab w:val="left" w:pos="149"/>
              </w:tabs>
              <w:spacing w:line="360" w:lineRule="auto"/>
              <w:jc w:val="both"/>
              <w:rPr>
                <w:ins w:id="31" w:author="Peter Ogule" w:date="2025-01-14T11:59:00Z"/>
                <w:rFonts w:ascii="Trebuchet MS" w:eastAsia="Times New Roman" w:hAnsi="Trebuchet MS" w:cs="Tahoma"/>
                <w:b/>
                <w:color w:val="000000"/>
                <w:sz w:val="24"/>
                <w:szCs w:val="24"/>
                <w:lang w:val="en-US"/>
              </w:rPr>
            </w:pPr>
            <w:r w:rsidRPr="003C693B">
              <w:rPr>
                <w:rFonts w:ascii="Trebuchet MS" w:eastAsia="Times New Roman" w:hAnsi="Trebuchet MS" w:cs="Tahoma"/>
                <w:b/>
                <w:color w:val="000000"/>
                <w:sz w:val="24"/>
                <w:szCs w:val="24"/>
                <w:lang w:val="en-US"/>
              </w:rPr>
              <w:t>Presentation of the PDMIS support and maintenance quarterly status report</w:t>
            </w:r>
          </w:p>
          <w:p w:rsidR="00CB6D6D" w:rsidRPr="003C693B" w:rsidRDefault="00CB6D6D" w:rsidP="00246B05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b/>
                <w:color w:val="000000"/>
                <w:sz w:val="24"/>
                <w:szCs w:val="24"/>
                <w:lang w:val="en-US"/>
              </w:rPr>
            </w:pPr>
          </w:p>
          <w:p w:rsidR="0094654F" w:rsidRPr="003C693B" w:rsidRDefault="00A27BBE" w:rsidP="00246B05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4.0 </w:t>
            </w:r>
            <w:r w:rsidR="0094654F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The report was presented</w:t>
            </w:r>
            <w:r w:rsidR="00F80DA0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</w:t>
            </w:r>
            <w:r w:rsidR="0094654F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</w:t>
            </w:r>
            <w:r w:rsidR="00F80DA0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by Douglas Onayango from </w:t>
            </w:r>
            <w:r w:rsidR="0094654F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Deron Ltd who informed the meeting that the report </w:t>
            </w:r>
            <w:r w:rsidR="00F80DA0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was for the reporting period</w:t>
            </w:r>
            <w:r w:rsidR="0094654F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</w:t>
            </w:r>
            <w:r w:rsidR="00F80DA0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starting 12/09/2024 </w:t>
            </w:r>
            <w:r w:rsidR="0094654F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to </w:t>
            </w:r>
            <w:r w:rsidR="00F80DA0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11/12/2024</w:t>
            </w:r>
            <w:r w:rsidR="0094654F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.</w:t>
            </w:r>
            <w:r w:rsidR="009B06D9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He </w:t>
            </w:r>
            <w:r w:rsidR="00F80DA0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furher </w:t>
            </w:r>
            <w:r w:rsidR="009B06D9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reminded members that the company had been contracted on the 12th of June 2024 </w:t>
            </w:r>
            <w:r w:rsidR="00F80DA0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for the </w:t>
            </w:r>
            <w:r w:rsidR="009B06D9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support and maintainence for the PDMIS</w:t>
            </w:r>
            <w:r w:rsidR="00F80DA0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-Household registration and Financial Inclusion module, and that this is the second quarter of this assignment.</w:t>
            </w:r>
          </w:p>
          <w:p w:rsidR="009B06D9" w:rsidRPr="003C693B" w:rsidRDefault="009B06D9" w:rsidP="00246B05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</w:p>
          <w:p w:rsidR="00A93428" w:rsidRPr="00F54AFC" w:rsidRDefault="00A27BBE" w:rsidP="00A93428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F54AFC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 xml:space="preserve">4.1 </w:t>
            </w:r>
            <w:r w:rsidR="00A93428" w:rsidRPr="00F54AFC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Deron Ltd shared updates with members, highlighting several achievements accomplished during the quarter. These included:</w:t>
            </w:r>
          </w:p>
          <w:p w:rsidR="0094654F" w:rsidRPr="003C693B" w:rsidRDefault="00A93428" w:rsidP="00A93428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The successful automation and rollout of the unblock feature, which resulted in a 50% reduction in workload. This improvement was particularly impactful, as the team had previously been handling an exponential growth in support tickets</w:t>
            </w:r>
            <w:r w:rsidR="00F80DA0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in this area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.</w:t>
            </w:r>
          </w:p>
          <w:p w:rsidR="00F54AFC" w:rsidRDefault="00E90C32" w:rsidP="00A93428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Members were informed that the ticket closure rate had been consistently maintained at 98%. This success was attributed to the implementation of a reliable backup plan. </w:t>
            </w:r>
          </w:p>
          <w:p w:rsidR="00F54AFC" w:rsidRDefault="00E90C32" w:rsidP="00A93428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A supervised restoration process for backups was conducted and thoroughly tested to ensure effectiveness. </w:t>
            </w:r>
          </w:p>
          <w:p w:rsidR="00A93428" w:rsidRPr="003C693B" w:rsidRDefault="00E90C32" w:rsidP="00A93428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Additionally, shared responsibility and knowledge transfer initiatives were carried out to enhance quality assurance and ensure smooth restoration processes.</w:t>
            </w:r>
          </w:p>
          <w:p w:rsidR="00E90C32" w:rsidRPr="003C693B" w:rsidRDefault="00E90C32" w:rsidP="00A93428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Members were also informed that data cleanup had been conducted where data was assessed and analysed during the audit hence reducing the errors and complaints. </w:t>
            </w:r>
          </w:p>
          <w:p w:rsidR="00E90C32" w:rsidRPr="003C693B" w:rsidRDefault="009B3710" w:rsidP="00A93428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Members were also informed that a number of enhancements had been</w:t>
            </w:r>
            <w:r w:rsidR="00F54AFC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implemented, 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tested and deployed </w:t>
            </w:r>
            <w:r w:rsidR="00D571FA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such as the loan revocation feature, ch</w:t>
            </w:r>
            <w:r w:rsidR="00F54AFC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an</w:t>
            </w:r>
            <w:r w:rsidR="00D571FA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ge of SACCO leadership, as well as change of application forms-that </w:t>
            </w:r>
            <w:r w:rsidR="00F54AFC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had earlier </w:t>
            </w:r>
            <w:r w:rsidR="00D571FA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led to people making mistakes hence a reduction in mistakes.</w:t>
            </w:r>
          </w:p>
          <w:p w:rsidR="00D571FA" w:rsidRPr="003C693B" w:rsidRDefault="00D571FA" w:rsidP="00A93428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Delegation of roles feature had also been added and decentralisation of key roles.</w:t>
            </w:r>
          </w:p>
          <w:p w:rsidR="00D571FA" w:rsidRPr="003C693B" w:rsidRDefault="00D571FA" w:rsidP="00503A3C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Knowledge transfer sessions, along with support clinics, had been conducted and were ongoing.</w:t>
            </w:r>
          </w:p>
          <w:p w:rsidR="00D62F2A" w:rsidRPr="003C693B" w:rsidRDefault="00D62F2A" w:rsidP="00503A3C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It was also stated that</w:t>
            </w:r>
            <w:r w:rsidR="00F54AFC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a joint/supervised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</w:t>
            </w:r>
            <w:r w:rsidR="00F54AFC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full backup restoration 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testing </w:t>
            </w:r>
            <w:r w:rsidR="00F54AFC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was 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conducted in December 2024.</w:t>
            </w:r>
          </w:p>
          <w:p w:rsidR="00D62F2A" w:rsidRPr="003C693B" w:rsidRDefault="00D62F2A" w:rsidP="00503A3C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Members were also informed that software updates and patch management was also being done. </w:t>
            </w:r>
          </w:p>
          <w:p w:rsidR="00503A3C" w:rsidRPr="003C693B" w:rsidRDefault="00503A3C" w:rsidP="00503A3C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</w:p>
          <w:p w:rsidR="00503A3C" w:rsidRPr="00F54AFC" w:rsidRDefault="00A27BBE" w:rsidP="00503A3C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F54AFC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lastRenderedPageBreak/>
              <w:t xml:space="preserve">4.2 </w:t>
            </w:r>
            <w:r w:rsidR="00503A3C" w:rsidRPr="00F54AFC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 xml:space="preserve">The issues that </w:t>
            </w:r>
            <w:r w:rsidR="00FE17A6" w:rsidRPr="00F54AFC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 xml:space="preserve">arouse during the quater were also presented and these were; </w:t>
            </w:r>
          </w:p>
          <w:p w:rsidR="00FE17A6" w:rsidRPr="003C693B" w:rsidRDefault="00FE17A6" w:rsidP="00FE17A6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Inability to communicate due to connection issuses and unavailablity of airtime</w:t>
            </w:r>
          </w:p>
          <w:p w:rsidR="00FE17A6" w:rsidRPr="003C693B" w:rsidRDefault="00FE17A6" w:rsidP="00FE17A6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Wendi exchange of information </w:t>
            </w:r>
            <w:r w:rsidR="00AD29A9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was still challenging 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given the setup of service desk. </w:t>
            </w:r>
          </w:p>
          <w:p w:rsidR="00A27BBE" w:rsidRPr="003C693B" w:rsidRDefault="00A27BBE" w:rsidP="00A27BBE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</w:p>
          <w:p w:rsidR="00A27BBE" w:rsidRPr="003C693B" w:rsidRDefault="00A27BBE" w:rsidP="00A27BBE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It was also noted that there were no new risks that had been documented in the risk register.</w:t>
            </w:r>
          </w:p>
          <w:p w:rsidR="00A27BBE" w:rsidRPr="003C693B" w:rsidRDefault="00A27BBE" w:rsidP="00A27BBE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</w:p>
        </w:tc>
      </w:tr>
      <w:tr w:rsidR="00246B05" w:rsidRPr="003C693B" w:rsidTr="004828EF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lastRenderedPageBreak/>
              <w:t xml:space="preserve">Min </w:t>
            </w:r>
            <w:ins w:id="32" w:author="Peter Ogule" w:date="2025-01-14T11:33:00Z">
              <w:r w:rsidR="004406DD">
                <w:rPr>
                  <w:rFonts w:ascii="Trebuchet MS" w:eastAsia="Times New Roman" w:hAnsi="Trebuchet MS" w:cs="Tahoma"/>
                  <w:b/>
                  <w:sz w:val="24"/>
                  <w:szCs w:val="24"/>
                  <w:lang w:val="da-DK"/>
                </w:rPr>
                <w:t>5</w:t>
              </w:r>
            </w:ins>
            <w:del w:id="33" w:author="Peter Ogule" w:date="2025-01-14T11:33:00Z">
              <w:r w:rsidRPr="003C693B" w:rsidDel="004406DD">
                <w:rPr>
                  <w:rFonts w:ascii="Trebuchet MS" w:eastAsia="Times New Roman" w:hAnsi="Trebuchet MS" w:cs="Tahoma"/>
                  <w:b/>
                  <w:sz w:val="24"/>
                  <w:szCs w:val="24"/>
                  <w:lang w:val="da-DK"/>
                </w:rPr>
                <w:delText>4</w:delText>
              </w:r>
            </w:del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Reactions/comments</w:t>
            </w:r>
          </w:p>
          <w:p w:rsidR="00FE17A6" w:rsidRPr="003C693B" w:rsidRDefault="00FE17A6" w:rsidP="00FE17A6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A member </w:t>
            </w:r>
            <w:r w:rsidR="00F54AFC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noted that going-forward, 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stati</w:t>
            </w:r>
            <w:r w:rsidR="00F54AFC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stics on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implemented changes and the</w:t>
            </w:r>
            <w:r w:rsidR="00F54AFC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ir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impact</w:t>
            </w:r>
            <w:del w:id="34" w:author="Peter Ogule" w:date="2025-01-14T11:33:00Z">
              <w:r w:rsidRPr="003C693B" w:rsidDel="004406D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 xml:space="preserve"> that</w:delText>
              </w:r>
            </w:del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</w:t>
            </w:r>
            <w:r w:rsidR="00F54AFC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should be provided in t</w:t>
            </w:r>
            <w:ins w:id="35" w:author="Peter Ogule" w:date="2025-01-14T11:33:00Z">
              <w:r w:rsidR="004406D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he</w:t>
              </w:r>
            </w:ins>
            <w:del w:id="36" w:author="Peter Ogule" w:date="2025-01-14T11:33:00Z">
              <w:r w:rsidR="00F54AFC" w:rsidDel="004406D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>eh</w:delText>
              </w:r>
            </w:del>
            <w:r w:rsidR="00F54AFC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reports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.  </w:t>
            </w:r>
          </w:p>
          <w:p w:rsidR="00246B05" w:rsidRPr="003C693B" w:rsidRDefault="00FE17A6" w:rsidP="00FE17A6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An inquiry was raised regarding the distinction between </w:t>
            </w:r>
            <w:r w:rsidR="001971C9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system 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enhancements and new requirements.</w:t>
            </w:r>
            <w:r w:rsidR="00C7213D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Members were informed that the scope of the contract call</w:t>
            </w:r>
            <w:r w:rsidR="001971C9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s</w:t>
            </w:r>
            <w:r w:rsidR="00C7213D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for enhancements</w:t>
            </w:r>
            <w:r w:rsidR="00F54AFC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within the existing features</w:t>
            </w:r>
            <w:r w:rsidR="00C7213D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and any new </w:t>
            </w:r>
            <w:r w:rsidR="001971C9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fearure will constitute new </w:t>
            </w:r>
            <w:r w:rsidR="00C7213D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requirements </w:t>
            </w:r>
            <w:r w:rsidR="001971C9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and those would be </w:t>
            </w:r>
            <w:r w:rsidR="00C7213D"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negotiated for in a new contract. 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</w:t>
            </w:r>
          </w:p>
          <w:p w:rsidR="00A27BBE" w:rsidRDefault="00A27BBE" w:rsidP="00FE17A6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An inquiry was raised about how the status of implemented issues—both handled and not handled—is being tracked.</w:t>
            </w:r>
          </w:p>
          <w:p w:rsidR="00F54AFC" w:rsidRPr="003C693B" w:rsidRDefault="00F54AFC" w:rsidP="00FE17A6">
            <w:pPr>
              <w:pStyle w:val="ListParagraph"/>
              <w:numPr>
                <w:ilvl w:val="0"/>
                <w:numId w:val="4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Th</w:t>
            </w:r>
            <w:del w:id="37" w:author="Peter Ogule" w:date="2025-01-14T11:38:00Z">
              <w:r w:rsidDel="004406D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 xml:space="preserve"> </w:delText>
              </w:r>
            </w:del>
            <w:r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e</w:t>
            </w:r>
            <w:ins w:id="38" w:author="Peter Ogule" w:date="2025-01-14T11:38:00Z">
              <w:r w:rsidR="004406D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 </w:t>
              </w:r>
            </w:ins>
            <w:r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team also requested that documentation on all system changes should be provided and included in the reports.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</w:p>
        </w:tc>
      </w:tr>
      <w:tr w:rsidR="00246B05" w:rsidRPr="003C693B" w:rsidTr="004828EF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Min 5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b/>
                <w:sz w:val="24"/>
                <w:szCs w:val="24"/>
                <w:lang w:val="da-DK"/>
              </w:rPr>
              <w:t>Way forward and closure</w:t>
            </w:r>
          </w:p>
          <w:p w:rsidR="001971C9" w:rsidRPr="001971C9" w:rsidRDefault="001971C9" w:rsidP="001971C9">
            <w:pPr>
              <w:pStyle w:val="ListParagraph"/>
              <w:numPr>
                <w:ilvl w:val="0"/>
                <w:numId w:val="3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1971C9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More commitment from members is needed during the knowledge transfer sessions.</w:t>
            </w:r>
            <w:r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The memebrs should prioritize these sessions to enure its effectiveness</w:t>
            </w:r>
            <w:ins w:id="39" w:author="Peter Ogule" w:date="2025-01-14T11:39:00Z">
              <w:r w:rsidR="004406D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 and enable </w:t>
              </w:r>
            </w:ins>
            <w:ins w:id="40" w:author="Peter Ogule" w:date="2025-01-14T11:40:00Z">
              <w:r w:rsidR="004406D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the Ministry </w:t>
              </w:r>
            </w:ins>
            <w:ins w:id="41" w:author="Peter Ogule" w:date="2025-01-14T11:41:00Z">
              <w:r w:rsidR="004406D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achieve the desired </w:t>
              </w:r>
            </w:ins>
            <w:ins w:id="42" w:author="Peter Ogule" w:date="2025-01-14T11:42:00Z">
              <w:r w:rsidR="004406DD" w:rsidRPr="004406D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knowledge</w:t>
              </w:r>
            </w:ins>
            <w:ins w:id="43" w:author="Peter Ogule" w:date="2025-01-14T11:41:00Z">
              <w:r w:rsidR="004406D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 transfer </w:t>
              </w:r>
            </w:ins>
            <w:ins w:id="44" w:author="Peter Ogule" w:date="2025-01-14T11:42:00Z">
              <w:r w:rsidR="004406DD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objective</w:t>
              </w:r>
            </w:ins>
            <w:r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.</w:t>
            </w:r>
          </w:p>
          <w:p w:rsidR="001971C9" w:rsidRPr="001971C9" w:rsidRDefault="001971C9" w:rsidP="001971C9">
            <w:pPr>
              <w:pStyle w:val="ListParagraph"/>
              <w:numPr>
                <w:ilvl w:val="0"/>
                <w:numId w:val="3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1971C9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A document that quantifies the impact </w:t>
            </w:r>
            <w:ins w:id="45" w:author="Peter Ogule" w:date="2025-01-14T11:43:00Z">
              <w:r w:rsidR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of </w:t>
              </w:r>
            </w:ins>
            <w:r w:rsidRPr="001971C9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changes implemented to be shared by Deron Ltd in the subsequent reports.</w:t>
            </w:r>
          </w:p>
          <w:p w:rsidR="001971C9" w:rsidRPr="001971C9" w:rsidRDefault="001971C9" w:rsidP="001971C9">
            <w:pPr>
              <w:pStyle w:val="ListParagraph"/>
              <w:numPr>
                <w:ilvl w:val="0"/>
                <w:numId w:val="3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1971C9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The consultant should incorporate all the comments from the TWG and submit the final version by Friday 10th January 2025.</w:t>
            </w:r>
          </w:p>
          <w:p w:rsidR="001971C9" w:rsidRPr="001971C9" w:rsidRDefault="001971C9" w:rsidP="001971C9">
            <w:pPr>
              <w:pStyle w:val="ListParagraph"/>
              <w:numPr>
                <w:ilvl w:val="0"/>
                <w:numId w:val="3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1971C9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A column of the status of the issues being handled was suggested to be included in the report.</w:t>
            </w:r>
          </w:p>
          <w:p w:rsidR="004828EF" w:rsidRPr="004828EF" w:rsidRDefault="001971C9" w:rsidP="001971C9">
            <w:pPr>
              <w:pStyle w:val="ListParagraph"/>
              <w:numPr>
                <w:ilvl w:val="0"/>
                <w:numId w:val="3"/>
              </w:numPr>
              <w:tabs>
                <w:tab w:val="left" w:pos="149"/>
              </w:tabs>
              <w:spacing w:line="360" w:lineRule="auto"/>
              <w:jc w:val="both"/>
              <w:rPr>
                <w:rFonts w:eastAsia="Times New Roman"/>
                <w:color w:val="000000"/>
                <w:lang w:eastAsia="en-UG"/>
              </w:rPr>
            </w:pPr>
            <w:r w:rsidRPr="001971C9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lastRenderedPageBreak/>
              <w:t>A section for acronyms be added to the report</w:t>
            </w:r>
            <w:ins w:id="46" w:author="Peter Ogule" w:date="2025-01-14T11:43:00Z">
              <w:r w:rsidR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, </w:t>
              </w:r>
            </w:ins>
            <w:del w:id="47" w:author="Peter Ogule" w:date="2025-01-14T11:43:00Z">
              <w:r w:rsidR="004828EF" w:rsidRPr="004828EF" w:rsidDel="002C231F">
                <w:rPr>
                  <w:rFonts w:ascii="Times New Roman" w:eastAsia="Times New Roman" w:hAnsi="Times New Roman" w:cs="Times New Roman"/>
                  <w:color w:val="000000"/>
                  <w:sz w:val="14"/>
                  <w:szCs w:val="14"/>
                  <w:lang w:val="da-DK" w:eastAsia="en-UG"/>
                </w:rPr>
                <w:delText>  </w:delText>
              </w:r>
              <w:r w:rsidR="004828EF" w:rsidRPr="004828EF" w:rsidDel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>D</w:delText>
              </w:r>
            </w:del>
            <w:ins w:id="48" w:author="Peter Ogule" w:date="2025-01-14T11:43:00Z">
              <w:r w:rsidR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d</w:t>
              </w:r>
            </w:ins>
            <w:r w:rsidR="004828EF" w:rsidRPr="004828EF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etails on the changes implemented, including screenshots, </w:t>
            </w:r>
            <w:ins w:id="49" w:author="Peter Ogule" w:date="2025-01-14T11:43:00Z">
              <w:r w:rsidR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to</w:t>
              </w:r>
            </w:ins>
            <w:ins w:id="50" w:author="Peter Ogule" w:date="2025-01-14T11:44:00Z">
              <w:r w:rsidR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 </w:t>
              </w:r>
            </w:ins>
            <w:del w:id="51" w:author="Peter Ogule" w:date="2025-01-14T11:43:00Z">
              <w:r w:rsidR="004828EF" w:rsidRPr="004828EF" w:rsidDel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 xml:space="preserve">will </w:delText>
              </w:r>
            </w:del>
            <w:r w:rsidR="004828EF" w:rsidRPr="004828EF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be added to the report.</w:t>
            </w:r>
          </w:p>
          <w:p w:rsidR="004828EF" w:rsidRPr="004828EF" w:rsidRDefault="004828EF" w:rsidP="004828EF">
            <w:pPr>
              <w:pStyle w:val="ListParagraph"/>
              <w:numPr>
                <w:ilvl w:val="0"/>
                <w:numId w:val="3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4828EF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 One system training session will be conducted per quarter, and weekly clinics will be held for the end users. It was agreed that </w:t>
            </w:r>
            <w:ins w:id="52" w:author="Peter Ogule" w:date="2025-01-14T11:45:00Z">
              <w:r w:rsidR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h</w:t>
              </w:r>
            </w:ins>
            <w:ins w:id="53" w:author="Peter Ogule" w:date="2025-01-14T11:46:00Z">
              <w:r w:rsidR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y</w:t>
              </w:r>
            </w:ins>
            <w:ins w:id="54" w:author="Peter Ogule" w:date="2025-01-14T11:45:00Z">
              <w:r w:rsidR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 xml:space="preserve">brid </w:t>
              </w:r>
            </w:ins>
            <w:del w:id="55" w:author="Peter Ogule" w:date="2025-01-14T11:45:00Z">
              <w:r w:rsidRPr="004828EF" w:rsidDel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 xml:space="preserve">virtual </w:delText>
              </w:r>
            </w:del>
            <w:r w:rsidRPr="004828EF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sessions would be adopted for knowledge transfers.</w:t>
            </w:r>
          </w:p>
          <w:p w:rsidR="004828EF" w:rsidRPr="004828EF" w:rsidRDefault="004828EF" w:rsidP="004828EF">
            <w:pPr>
              <w:pStyle w:val="ListParagraph"/>
              <w:numPr>
                <w:ilvl w:val="0"/>
                <w:numId w:val="3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4828EF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   The meeting </w:t>
            </w:r>
            <w:ins w:id="56" w:author="Peter Ogule" w:date="2025-01-14T11:47:00Z">
              <w:r w:rsidR="002C231F" w:rsidRPr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unanimously</w:t>
              </w:r>
            </w:ins>
            <w:del w:id="57" w:author="Peter Ogule" w:date="2025-01-14T11:47:00Z">
              <w:r w:rsidRPr="004828EF" w:rsidDel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>unanimously</w:delText>
              </w:r>
            </w:del>
            <w:r w:rsidRPr="004828EF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resolved to receive and approve the consolidated quarter t</w:t>
            </w:r>
            <w:ins w:id="58" w:author="Peter Ogule" w:date="2025-01-14T11:50:00Z">
              <w:r w:rsidR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t>wo</w:t>
              </w:r>
            </w:ins>
            <w:del w:id="59" w:author="Peter Ogule" w:date="2025-01-14T11:50:00Z">
              <w:r w:rsidRPr="004828EF" w:rsidDel="002C231F">
                <w:rPr>
                  <w:rFonts w:ascii="Trebuchet MS" w:eastAsia="Times New Roman" w:hAnsi="Trebuchet MS" w:cs="Tahoma"/>
                  <w:sz w:val="24"/>
                  <w:szCs w:val="24"/>
                  <w:lang w:val="da-DK"/>
                </w:rPr>
                <w:delText>wo</w:delText>
              </w:r>
            </w:del>
            <w:r w:rsidRPr="004828EF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report, subject to incorporation of the comments provided.</w:t>
            </w:r>
          </w:p>
          <w:p w:rsidR="004828EF" w:rsidRPr="004828EF" w:rsidRDefault="004828EF" w:rsidP="004828EF">
            <w:pPr>
              <w:pStyle w:val="ListParagraph"/>
              <w:numPr>
                <w:ilvl w:val="0"/>
                <w:numId w:val="3"/>
              </w:num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4828EF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  Action matrix to be included in the minutes.</w:t>
            </w:r>
          </w:p>
          <w:p w:rsidR="003C693B" w:rsidRDefault="003C693B" w:rsidP="003C693B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</w:p>
          <w:p w:rsidR="003C693B" w:rsidRPr="003C693B" w:rsidRDefault="003C693B" w:rsidP="003C693B">
            <w:pPr>
              <w:tabs>
                <w:tab w:val="left" w:pos="149"/>
              </w:tabs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The meeting concluded with the report being approved, subject to</w:t>
            </w:r>
            <w:r w:rsidR="004828EF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incoorpoartion of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comments</w:t>
            </w:r>
            <w:r w:rsidR="004828EF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provided by the team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. An updated version </w:t>
            </w:r>
            <w:r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was</w:t>
            </w:r>
            <w:r w:rsidRPr="003C693B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 xml:space="preserve"> scheduled to be shared by Friday, 11th January 2025</w:t>
            </w:r>
            <w:r w:rsidR="004828EF"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B05" w:rsidRPr="003C693B" w:rsidRDefault="00246B05" w:rsidP="00EB357D">
            <w:pPr>
              <w:spacing w:line="360" w:lineRule="auto"/>
              <w:jc w:val="both"/>
              <w:rPr>
                <w:rFonts w:ascii="Trebuchet MS" w:eastAsia="Times New Roman" w:hAnsi="Trebuchet MS" w:cs="Tahoma"/>
                <w:sz w:val="24"/>
                <w:szCs w:val="24"/>
                <w:lang w:val="da-DK"/>
              </w:rPr>
            </w:pPr>
          </w:p>
        </w:tc>
      </w:tr>
    </w:tbl>
    <w:p w:rsidR="00246B05" w:rsidRPr="003C693B" w:rsidRDefault="00246B05" w:rsidP="00246B05">
      <w:pPr>
        <w:spacing w:after="0" w:line="360" w:lineRule="auto"/>
        <w:jc w:val="both"/>
        <w:rPr>
          <w:rFonts w:ascii="Trebuchet MS" w:eastAsia="Times New Roman" w:hAnsi="Trebuchet MS" w:cs="Tahoma"/>
          <w:sz w:val="24"/>
          <w:szCs w:val="24"/>
        </w:rPr>
      </w:pPr>
    </w:p>
    <w:p w:rsidR="00246B05" w:rsidRPr="003C693B" w:rsidRDefault="00246B05" w:rsidP="00246B05">
      <w:pPr>
        <w:spacing w:after="0" w:line="360" w:lineRule="auto"/>
        <w:jc w:val="both"/>
        <w:rPr>
          <w:rFonts w:ascii="Trebuchet MS" w:eastAsia="Times New Roman" w:hAnsi="Trebuchet MS" w:cs="Tahoma"/>
          <w:sz w:val="24"/>
          <w:szCs w:val="24"/>
        </w:rPr>
      </w:pPr>
      <w:r w:rsidRPr="003C693B">
        <w:rPr>
          <w:rFonts w:ascii="Trebuchet MS" w:eastAsia="Times New Roman" w:hAnsi="Trebuchet MS" w:cs="Tahoma"/>
          <w:sz w:val="24"/>
          <w:szCs w:val="24"/>
        </w:rPr>
        <w:t>…........................................</w:t>
      </w:r>
      <w:r w:rsidR="00283E68" w:rsidRPr="003C693B">
        <w:rPr>
          <w:rFonts w:ascii="Trebuchet MS" w:eastAsia="Times New Roman" w:hAnsi="Trebuchet MS" w:cs="Tahoma"/>
          <w:sz w:val="24"/>
          <w:szCs w:val="24"/>
          <w:lang w:val="en-US"/>
        </w:rPr>
        <w:t>........</w:t>
      </w:r>
      <w:r w:rsidRPr="003C693B">
        <w:rPr>
          <w:rFonts w:ascii="Trebuchet MS" w:eastAsia="Times New Roman" w:hAnsi="Trebuchet MS" w:cs="Tahoma"/>
          <w:sz w:val="24"/>
          <w:szCs w:val="24"/>
        </w:rPr>
        <w:tab/>
      </w:r>
      <w:r w:rsidR="00283E68" w:rsidRPr="003C693B">
        <w:rPr>
          <w:rFonts w:ascii="Trebuchet MS" w:eastAsia="Times New Roman" w:hAnsi="Trebuchet MS" w:cs="Tahoma"/>
          <w:sz w:val="24"/>
          <w:szCs w:val="24"/>
          <w:lang w:val="en-US"/>
        </w:rPr>
        <w:t xml:space="preserve">   </w:t>
      </w:r>
      <w:r w:rsidRPr="003C693B">
        <w:rPr>
          <w:rFonts w:ascii="Trebuchet MS" w:eastAsia="Times New Roman" w:hAnsi="Trebuchet MS" w:cs="Tahoma"/>
          <w:sz w:val="24"/>
          <w:szCs w:val="24"/>
        </w:rPr>
        <w:t>.....................</w:t>
      </w:r>
      <w:r w:rsidR="00283E68" w:rsidRPr="003C693B">
        <w:rPr>
          <w:rFonts w:ascii="Trebuchet MS" w:eastAsia="Times New Roman" w:hAnsi="Trebuchet MS" w:cs="Tahoma"/>
          <w:sz w:val="24"/>
          <w:szCs w:val="24"/>
          <w:lang w:val="en-US"/>
        </w:rPr>
        <w:t>..................</w:t>
      </w:r>
      <w:r w:rsidRPr="003C693B">
        <w:rPr>
          <w:rFonts w:ascii="Trebuchet MS" w:eastAsia="Times New Roman" w:hAnsi="Trebuchet MS" w:cs="Tahoma"/>
          <w:sz w:val="24"/>
          <w:szCs w:val="24"/>
        </w:rPr>
        <w:t>.</w:t>
      </w:r>
    </w:p>
    <w:p w:rsidR="00283E68" w:rsidRPr="003C693B" w:rsidRDefault="00283E68" w:rsidP="00283E68">
      <w:pPr>
        <w:spacing w:after="0" w:line="360" w:lineRule="auto"/>
        <w:jc w:val="both"/>
        <w:rPr>
          <w:rFonts w:ascii="Trebuchet MS" w:eastAsia="Times New Roman" w:hAnsi="Trebuchet MS" w:cs="Tahoma"/>
          <w:sz w:val="24"/>
          <w:szCs w:val="24"/>
          <w:lang w:val="en-US"/>
        </w:rPr>
      </w:pPr>
      <w:r w:rsidRPr="003C693B">
        <w:rPr>
          <w:rFonts w:ascii="Trebuchet MS" w:eastAsia="Times New Roman" w:hAnsi="Trebuchet MS" w:cs="Tahoma"/>
          <w:sz w:val="24"/>
          <w:szCs w:val="24"/>
          <w:lang w:val="en-US"/>
        </w:rPr>
        <w:t>Mr. Ogule Peter</w:t>
      </w:r>
      <w:r w:rsidRPr="003C693B">
        <w:rPr>
          <w:rFonts w:ascii="Trebuchet MS" w:eastAsia="Times New Roman" w:hAnsi="Trebuchet MS" w:cs="Tahoma"/>
          <w:sz w:val="24"/>
          <w:szCs w:val="24"/>
          <w:lang w:val="en-US"/>
        </w:rPr>
        <w:tab/>
      </w:r>
      <w:r w:rsidRPr="003C693B">
        <w:rPr>
          <w:rFonts w:ascii="Trebuchet MS" w:eastAsia="Times New Roman" w:hAnsi="Trebuchet MS" w:cs="Tahoma"/>
          <w:sz w:val="24"/>
          <w:szCs w:val="24"/>
          <w:lang w:val="en-US"/>
        </w:rPr>
        <w:tab/>
      </w:r>
      <w:r w:rsidRPr="003C693B">
        <w:rPr>
          <w:rFonts w:ascii="Trebuchet MS" w:eastAsia="Times New Roman" w:hAnsi="Trebuchet MS" w:cs="Tahoma"/>
          <w:sz w:val="24"/>
          <w:szCs w:val="24"/>
          <w:lang w:val="en-US"/>
        </w:rPr>
        <w:tab/>
      </w:r>
      <w:r w:rsidR="00D62F2A" w:rsidRPr="003C693B">
        <w:rPr>
          <w:rFonts w:ascii="Trebuchet MS" w:eastAsia="Times New Roman" w:hAnsi="Trebuchet MS" w:cs="Tahoma"/>
          <w:sz w:val="24"/>
          <w:szCs w:val="24"/>
        </w:rPr>
        <w:tab/>
      </w:r>
      <w:r w:rsidRPr="003C693B">
        <w:rPr>
          <w:rFonts w:ascii="Trebuchet MS" w:eastAsia="Times New Roman" w:hAnsi="Trebuchet MS" w:cs="Tahoma"/>
          <w:sz w:val="24"/>
          <w:szCs w:val="24"/>
          <w:lang w:val="en-US"/>
        </w:rPr>
        <w:t xml:space="preserve">        </w:t>
      </w:r>
      <w:r w:rsidR="0084220E">
        <w:rPr>
          <w:rFonts w:ascii="Trebuchet MS" w:eastAsia="Times New Roman" w:hAnsi="Trebuchet MS" w:cs="Tahoma"/>
          <w:sz w:val="24"/>
          <w:szCs w:val="24"/>
          <w:lang w:val="en-US"/>
        </w:rPr>
        <w:tab/>
      </w:r>
      <w:r w:rsidR="0084220E">
        <w:rPr>
          <w:rFonts w:ascii="Trebuchet MS" w:eastAsia="Times New Roman" w:hAnsi="Trebuchet MS" w:cs="Tahoma"/>
          <w:sz w:val="24"/>
          <w:szCs w:val="24"/>
          <w:lang w:val="en-US"/>
        </w:rPr>
        <w:tab/>
      </w:r>
      <w:r w:rsidRPr="003C693B">
        <w:rPr>
          <w:rFonts w:ascii="Trebuchet MS" w:eastAsia="Times New Roman" w:hAnsi="Trebuchet MS" w:cs="Tahoma"/>
          <w:sz w:val="24"/>
          <w:szCs w:val="24"/>
          <w:lang w:val="en-US"/>
        </w:rPr>
        <w:t xml:space="preserve"> Ms. </w:t>
      </w:r>
      <w:proofErr w:type="spellStart"/>
      <w:r w:rsidRPr="003C693B">
        <w:rPr>
          <w:rFonts w:ascii="Trebuchet MS" w:eastAsia="Times New Roman" w:hAnsi="Trebuchet MS" w:cs="Tahoma"/>
          <w:sz w:val="24"/>
          <w:szCs w:val="24"/>
          <w:lang w:val="en-US"/>
        </w:rPr>
        <w:t>Kisembo</w:t>
      </w:r>
      <w:proofErr w:type="spellEnd"/>
      <w:r w:rsidRPr="003C693B">
        <w:rPr>
          <w:rFonts w:ascii="Trebuchet MS" w:eastAsia="Times New Roman" w:hAnsi="Trebuchet MS" w:cs="Tahoma"/>
          <w:sz w:val="24"/>
          <w:szCs w:val="24"/>
          <w:lang w:val="en-US"/>
        </w:rPr>
        <w:t xml:space="preserve"> </w:t>
      </w:r>
      <w:proofErr w:type="spellStart"/>
      <w:r w:rsidRPr="003C693B">
        <w:rPr>
          <w:rFonts w:ascii="Trebuchet MS" w:eastAsia="Times New Roman" w:hAnsi="Trebuchet MS" w:cs="Tahoma"/>
          <w:sz w:val="24"/>
          <w:szCs w:val="24"/>
          <w:lang w:val="en-US"/>
        </w:rPr>
        <w:t>Rhitah</w:t>
      </w:r>
      <w:proofErr w:type="spellEnd"/>
      <w:r w:rsidRPr="003C693B">
        <w:rPr>
          <w:rFonts w:ascii="Trebuchet MS" w:eastAsia="Times New Roman" w:hAnsi="Trebuchet MS" w:cs="Tahoma"/>
          <w:sz w:val="24"/>
          <w:szCs w:val="24"/>
          <w:lang w:val="en-US"/>
        </w:rPr>
        <w:t xml:space="preserve"> </w:t>
      </w:r>
    </w:p>
    <w:p w:rsidR="00283E68" w:rsidRPr="003C693B" w:rsidRDefault="00283E68" w:rsidP="00283E68">
      <w:pPr>
        <w:spacing w:after="0" w:line="360" w:lineRule="auto"/>
        <w:jc w:val="both"/>
        <w:rPr>
          <w:rFonts w:ascii="Trebuchet MS" w:eastAsia="Times New Roman" w:hAnsi="Trebuchet MS" w:cs="Tahoma"/>
          <w:b/>
          <w:sz w:val="24"/>
          <w:szCs w:val="24"/>
          <w:lang w:val="en-US"/>
        </w:rPr>
      </w:pPr>
      <w:r w:rsidRPr="003C693B">
        <w:rPr>
          <w:rFonts w:ascii="Trebuchet MS" w:eastAsia="Times New Roman" w:hAnsi="Trebuchet MS" w:cs="Tahoma"/>
          <w:b/>
          <w:sz w:val="24"/>
          <w:szCs w:val="24"/>
        </w:rPr>
        <w:t>Chairperson</w:t>
      </w:r>
      <w:r w:rsidRPr="003C693B">
        <w:rPr>
          <w:rFonts w:ascii="Trebuchet MS" w:eastAsia="Times New Roman" w:hAnsi="Trebuchet MS" w:cs="Tahoma"/>
          <w:b/>
          <w:sz w:val="24"/>
          <w:szCs w:val="24"/>
          <w:lang w:val="en-US"/>
        </w:rPr>
        <w:tab/>
      </w:r>
      <w:r w:rsidRPr="003C693B">
        <w:rPr>
          <w:rFonts w:ascii="Trebuchet MS" w:eastAsia="Times New Roman" w:hAnsi="Trebuchet MS" w:cs="Tahoma"/>
          <w:b/>
          <w:sz w:val="24"/>
          <w:szCs w:val="24"/>
        </w:rPr>
        <w:tab/>
      </w:r>
      <w:r w:rsidRPr="003C693B">
        <w:rPr>
          <w:rFonts w:ascii="Trebuchet MS" w:eastAsia="Times New Roman" w:hAnsi="Trebuchet MS" w:cs="Tahoma"/>
          <w:b/>
          <w:sz w:val="24"/>
          <w:szCs w:val="24"/>
        </w:rPr>
        <w:tab/>
      </w:r>
      <w:r w:rsidRPr="003C693B">
        <w:rPr>
          <w:rFonts w:ascii="Trebuchet MS" w:eastAsia="Times New Roman" w:hAnsi="Trebuchet MS" w:cs="Tahoma"/>
          <w:b/>
          <w:sz w:val="24"/>
          <w:szCs w:val="24"/>
        </w:rPr>
        <w:tab/>
      </w:r>
      <w:r w:rsidRPr="003C693B">
        <w:rPr>
          <w:rFonts w:ascii="Trebuchet MS" w:eastAsia="Times New Roman" w:hAnsi="Trebuchet MS" w:cs="Tahoma"/>
          <w:b/>
          <w:sz w:val="24"/>
          <w:szCs w:val="24"/>
        </w:rPr>
        <w:tab/>
      </w:r>
      <w:r w:rsidR="0084220E">
        <w:rPr>
          <w:rFonts w:ascii="Trebuchet MS" w:eastAsia="Times New Roman" w:hAnsi="Trebuchet MS" w:cs="Tahoma"/>
          <w:b/>
          <w:sz w:val="24"/>
          <w:szCs w:val="24"/>
        </w:rPr>
        <w:tab/>
      </w:r>
      <w:r w:rsidR="0084220E">
        <w:rPr>
          <w:rFonts w:ascii="Trebuchet MS" w:eastAsia="Times New Roman" w:hAnsi="Trebuchet MS" w:cs="Tahoma"/>
          <w:b/>
          <w:sz w:val="24"/>
          <w:szCs w:val="24"/>
        </w:rPr>
        <w:tab/>
      </w:r>
      <w:r w:rsidRPr="003C693B">
        <w:rPr>
          <w:rFonts w:ascii="Trebuchet MS" w:eastAsia="Times New Roman" w:hAnsi="Trebuchet MS" w:cs="Tahoma"/>
          <w:b/>
          <w:sz w:val="24"/>
          <w:szCs w:val="24"/>
          <w:lang w:val="en-US"/>
        </w:rPr>
        <w:t xml:space="preserve">Minute </w:t>
      </w:r>
      <w:r w:rsidRPr="003C693B">
        <w:rPr>
          <w:rFonts w:ascii="Trebuchet MS" w:eastAsia="Times New Roman" w:hAnsi="Trebuchet MS" w:cs="Tahoma"/>
          <w:b/>
          <w:sz w:val="24"/>
          <w:szCs w:val="24"/>
        </w:rPr>
        <w:t>Secretary</w:t>
      </w:r>
    </w:p>
    <w:p w:rsidR="00246B05" w:rsidRPr="003C693B" w:rsidRDefault="00246B05" w:rsidP="00246B05">
      <w:pPr>
        <w:spacing w:after="0" w:line="360" w:lineRule="auto"/>
        <w:ind w:firstLine="720"/>
        <w:jc w:val="both"/>
        <w:rPr>
          <w:rFonts w:ascii="Trebuchet MS" w:eastAsia="Times New Roman" w:hAnsi="Trebuchet MS" w:cs="Tahoma"/>
          <w:sz w:val="24"/>
          <w:szCs w:val="24"/>
          <w:lang w:val="en-US"/>
        </w:rPr>
      </w:pPr>
      <w:r w:rsidRPr="003C693B">
        <w:rPr>
          <w:rFonts w:ascii="Trebuchet MS" w:eastAsia="Times New Roman" w:hAnsi="Trebuchet MS" w:cs="Tahoma"/>
          <w:sz w:val="24"/>
          <w:szCs w:val="24"/>
        </w:rPr>
        <w:tab/>
      </w:r>
      <w:r w:rsidRPr="003C693B">
        <w:rPr>
          <w:rFonts w:ascii="Trebuchet MS" w:eastAsia="Times New Roman" w:hAnsi="Trebuchet MS" w:cs="Tahoma"/>
          <w:sz w:val="24"/>
          <w:szCs w:val="24"/>
        </w:rPr>
        <w:tab/>
      </w:r>
    </w:p>
    <w:p w:rsidR="00246B05" w:rsidRPr="003C693B" w:rsidRDefault="00246B05" w:rsidP="00246B05">
      <w:pPr>
        <w:spacing w:line="360" w:lineRule="auto"/>
        <w:jc w:val="both"/>
        <w:rPr>
          <w:rFonts w:ascii="Trebuchet MS" w:hAnsi="Trebuchet MS" w:cs="Tahoma"/>
          <w:sz w:val="24"/>
          <w:szCs w:val="24"/>
        </w:rPr>
      </w:pPr>
    </w:p>
    <w:p w:rsidR="00246B05" w:rsidRPr="003C693B" w:rsidRDefault="00246B05" w:rsidP="00246B05">
      <w:pPr>
        <w:spacing w:line="360" w:lineRule="auto"/>
        <w:jc w:val="both"/>
        <w:rPr>
          <w:rFonts w:ascii="Trebuchet MS" w:hAnsi="Trebuchet MS" w:cs="Tahoma"/>
          <w:sz w:val="24"/>
          <w:szCs w:val="24"/>
        </w:rPr>
      </w:pPr>
    </w:p>
    <w:p w:rsidR="00246B05" w:rsidRPr="003C693B" w:rsidRDefault="00246B05" w:rsidP="00246B05">
      <w:pPr>
        <w:spacing w:line="360" w:lineRule="auto"/>
        <w:rPr>
          <w:rFonts w:ascii="Trebuchet MS" w:hAnsi="Trebuchet MS" w:cs="Tahoma"/>
          <w:sz w:val="24"/>
          <w:szCs w:val="24"/>
        </w:rPr>
      </w:pPr>
    </w:p>
    <w:p w:rsidR="00246B05" w:rsidRPr="003C693B" w:rsidRDefault="00246B05" w:rsidP="00246B05">
      <w:pPr>
        <w:spacing w:line="360" w:lineRule="auto"/>
        <w:rPr>
          <w:rFonts w:ascii="Trebuchet MS" w:hAnsi="Trebuchet MS" w:cs="Tahoma"/>
          <w:sz w:val="24"/>
          <w:szCs w:val="24"/>
        </w:rPr>
      </w:pPr>
    </w:p>
    <w:p w:rsidR="002A6042" w:rsidRPr="003C693B" w:rsidRDefault="002A6042">
      <w:pPr>
        <w:rPr>
          <w:rFonts w:ascii="Trebuchet MS" w:hAnsi="Trebuchet MS" w:cs="Tahoma"/>
          <w:sz w:val="24"/>
          <w:szCs w:val="24"/>
        </w:rPr>
      </w:pPr>
    </w:p>
    <w:p w:rsidR="00246B05" w:rsidRPr="003C693B" w:rsidRDefault="00246B05">
      <w:pPr>
        <w:rPr>
          <w:rFonts w:ascii="Trebuchet MS" w:hAnsi="Trebuchet MS" w:cs="Tahoma"/>
          <w:sz w:val="24"/>
          <w:szCs w:val="24"/>
        </w:rPr>
      </w:pPr>
    </w:p>
    <w:p w:rsidR="00246B05" w:rsidRPr="003C693B" w:rsidRDefault="00246B05">
      <w:pPr>
        <w:rPr>
          <w:rFonts w:ascii="Trebuchet MS" w:hAnsi="Trebuchet MS" w:cs="Tahoma"/>
          <w:sz w:val="24"/>
          <w:szCs w:val="24"/>
        </w:rPr>
      </w:pPr>
    </w:p>
    <w:p w:rsidR="00246B05" w:rsidRPr="003C693B" w:rsidRDefault="00246B05">
      <w:pPr>
        <w:rPr>
          <w:rFonts w:ascii="Trebuchet MS" w:hAnsi="Trebuchet MS" w:cs="Tahoma"/>
          <w:sz w:val="24"/>
          <w:szCs w:val="24"/>
        </w:rPr>
      </w:pPr>
    </w:p>
    <w:p w:rsidR="00283E68" w:rsidRPr="003C693B" w:rsidRDefault="00283E68">
      <w:pPr>
        <w:rPr>
          <w:rFonts w:ascii="Trebuchet MS" w:hAnsi="Trebuchet MS" w:cs="Tahoma"/>
          <w:sz w:val="24"/>
          <w:szCs w:val="24"/>
        </w:rPr>
      </w:pPr>
    </w:p>
    <w:p w:rsidR="00283E68" w:rsidRPr="003C693B" w:rsidRDefault="00283E68">
      <w:pPr>
        <w:rPr>
          <w:rFonts w:ascii="Trebuchet MS" w:hAnsi="Trebuchet MS" w:cs="Tahoma"/>
          <w:sz w:val="24"/>
          <w:szCs w:val="24"/>
        </w:rPr>
      </w:pPr>
    </w:p>
    <w:p w:rsidR="00283E68" w:rsidRPr="003C693B" w:rsidRDefault="00283E68">
      <w:pPr>
        <w:rPr>
          <w:rFonts w:ascii="Trebuchet MS" w:hAnsi="Trebuchet MS" w:cs="Tahoma"/>
          <w:sz w:val="24"/>
          <w:szCs w:val="24"/>
        </w:rPr>
      </w:pPr>
    </w:p>
    <w:p w:rsidR="00283E68" w:rsidRDefault="00283E68">
      <w:pPr>
        <w:rPr>
          <w:rFonts w:ascii="Trebuchet MS" w:hAnsi="Trebuchet MS" w:cs="Tahoma"/>
          <w:sz w:val="24"/>
          <w:szCs w:val="24"/>
        </w:rPr>
      </w:pPr>
    </w:p>
    <w:p w:rsidR="001971C9" w:rsidDel="008804A7" w:rsidRDefault="001971C9">
      <w:pPr>
        <w:rPr>
          <w:del w:id="60" w:author="Peter Ogule" w:date="2025-01-14T12:05:00Z"/>
          <w:rFonts w:ascii="Trebuchet MS" w:hAnsi="Trebuchet MS" w:cs="Tahoma"/>
          <w:sz w:val="24"/>
          <w:szCs w:val="24"/>
        </w:rPr>
      </w:pPr>
    </w:p>
    <w:p w:rsidR="001971C9" w:rsidDel="008804A7" w:rsidRDefault="001971C9">
      <w:pPr>
        <w:rPr>
          <w:del w:id="61" w:author="Peter Ogule" w:date="2025-01-14T12:05:00Z"/>
          <w:rFonts w:ascii="Trebuchet MS" w:hAnsi="Trebuchet MS" w:cs="Tahoma"/>
          <w:sz w:val="24"/>
          <w:szCs w:val="24"/>
        </w:rPr>
      </w:pPr>
    </w:p>
    <w:p w:rsidR="001971C9" w:rsidDel="008804A7" w:rsidRDefault="001971C9">
      <w:pPr>
        <w:rPr>
          <w:del w:id="62" w:author="Peter Ogule" w:date="2025-01-14T12:05:00Z"/>
          <w:rFonts w:ascii="Trebuchet MS" w:hAnsi="Trebuchet MS" w:cs="Tahoma"/>
          <w:sz w:val="24"/>
          <w:szCs w:val="24"/>
        </w:rPr>
      </w:pPr>
    </w:p>
    <w:p w:rsidR="001971C9" w:rsidRPr="003C693B" w:rsidRDefault="001971C9">
      <w:pPr>
        <w:rPr>
          <w:rFonts w:ascii="Trebuchet MS" w:hAnsi="Trebuchet MS" w:cs="Tahoma"/>
          <w:sz w:val="24"/>
          <w:szCs w:val="24"/>
        </w:rPr>
      </w:pPr>
    </w:p>
    <w:p w:rsidR="00283E68" w:rsidRPr="003C693B" w:rsidRDefault="00283E68">
      <w:pPr>
        <w:rPr>
          <w:rFonts w:ascii="Trebuchet MS" w:hAnsi="Trebuchet MS" w:cs="Tahoma"/>
          <w:sz w:val="24"/>
          <w:szCs w:val="24"/>
        </w:rPr>
      </w:pPr>
    </w:p>
    <w:p w:rsidR="00283E68" w:rsidRPr="003C693B" w:rsidRDefault="003C693B">
      <w:pPr>
        <w:rPr>
          <w:rFonts w:ascii="Trebuchet MS" w:hAnsi="Trebuchet MS" w:cs="Tahoma"/>
          <w:b/>
          <w:sz w:val="24"/>
          <w:szCs w:val="24"/>
          <w:lang w:val="en-US"/>
        </w:rPr>
      </w:pPr>
      <w:r w:rsidRPr="003C693B">
        <w:rPr>
          <w:rFonts w:ascii="Trebuchet MS" w:hAnsi="Trebuchet MS" w:cs="Tahoma"/>
          <w:b/>
          <w:sz w:val="24"/>
          <w:szCs w:val="24"/>
          <w:lang w:val="en-US"/>
        </w:rPr>
        <w:t xml:space="preserve">ACTION MATRIX FOR PDMIS </w:t>
      </w:r>
    </w:p>
    <w:tbl>
      <w:tblPr>
        <w:tblStyle w:val="TableGrid"/>
        <w:tblW w:w="9587" w:type="dxa"/>
        <w:tblLayout w:type="fixed"/>
        <w:tblLook w:val="04A0" w:firstRow="1" w:lastRow="0" w:firstColumn="1" w:lastColumn="0" w:noHBand="0" w:noVBand="1"/>
        <w:tblPrChange w:id="63" w:author="Peter Ogule" w:date="2025-01-14T12:05:00Z">
          <w:tblPr>
            <w:tblStyle w:val="TableGrid"/>
            <w:tblW w:w="9351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96"/>
        <w:gridCol w:w="1985"/>
        <w:gridCol w:w="1984"/>
        <w:gridCol w:w="1330"/>
        <w:gridCol w:w="1174"/>
        <w:gridCol w:w="1418"/>
        <w:tblGridChange w:id="64">
          <w:tblGrid>
            <w:gridCol w:w="1696"/>
            <w:gridCol w:w="1985"/>
            <w:gridCol w:w="1417"/>
            <w:gridCol w:w="1661"/>
            <w:gridCol w:w="1174"/>
            <w:gridCol w:w="1418"/>
          </w:tblGrid>
        </w:tblGridChange>
      </w:tblGrid>
      <w:tr w:rsidR="003C693B" w:rsidRPr="0084220E" w:rsidTr="008804A7">
        <w:tc>
          <w:tcPr>
            <w:tcW w:w="1696" w:type="dxa"/>
            <w:tcPrChange w:id="65" w:author="Peter Ogule" w:date="2025-01-14T12:05:00Z">
              <w:tcPr>
                <w:tcW w:w="1696" w:type="dxa"/>
              </w:tcPr>
            </w:tcPrChange>
          </w:tcPr>
          <w:p w:rsidR="00283E68" w:rsidRPr="0084220E" w:rsidRDefault="00283E68">
            <w:pPr>
              <w:rPr>
                <w:rFonts w:ascii="Trebuchet MS" w:hAnsi="Trebuchet MS" w:cs="Tahoma"/>
                <w:b/>
                <w:sz w:val="24"/>
                <w:szCs w:val="24"/>
                <w:lang w:val="en-US"/>
              </w:rPr>
            </w:pPr>
            <w:r w:rsidRPr="0084220E">
              <w:rPr>
                <w:rFonts w:ascii="Trebuchet MS" w:hAnsi="Trebuchet MS" w:cs="Tahoma"/>
                <w:b/>
                <w:sz w:val="24"/>
                <w:szCs w:val="24"/>
                <w:lang w:val="en-US"/>
              </w:rPr>
              <w:t xml:space="preserve">Action Item </w:t>
            </w:r>
          </w:p>
        </w:tc>
        <w:tc>
          <w:tcPr>
            <w:tcW w:w="1985" w:type="dxa"/>
            <w:tcPrChange w:id="66" w:author="Peter Ogule" w:date="2025-01-14T12:05:00Z">
              <w:tcPr>
                <w:tcW w:w="1985" w:type="dxa"/>
              </w:tcPr>
            </w:tcPrChange>
          </w:tcPr>
          <w:p w:rsidR="00283E68" w:rsidRPr="0084220E" w:rsidRDefault="00283E68">
            <w:pPr>
              <w:rPr>
                <w:rFonts w:ascii="Trebuchet MS" w:hAnsi="Trebuchet MS" w:cs="Tahoma"/>
                <w:b/>
                <w:sz w:val="24"/>
                <w:szCs w:val="24"/>
                <w:lang w:val="en-US"/>
              </w:rPr>
            </w:pPr>
            <w:r w:rsidRPr="0084220E">
              <w:rPr>
                <w:rFonts w:ascii="Trebuchet MS" w:hAnsi="Trebuchet MS" w:cs="Tahoma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4" w:type="dxa"/>
            <w:tcPrChange w:id="67" w:author="Peter Ogule" w:date="2025-01-14T12:05:00Z">
              <w:tcPr>
                <w:tcW w:w="1417" w:type="dxa"/>
              </w:tcPr>
            </w:tcPrChange>
          </w:tcPr>
          <w:p w:rsidR="00283E68" w:rsidRPr="0084220E" w:rsidRDefault="00283E68">
            <w:pPr>
              <w:rPr>
                <w:rFonts w:ascii="Trebuchet MS" w:hAnsi="Trebuchet MS" w:cs="Tahoma"/>
                <w:b/>
                <w:sz w:val="24"/>
                <w:szCs w:val="24"/>
                <w:lang w:val="en-US"/>
              </w:rPr>
            </w:pPr>
            <w:r w:rsidRPr="0084220E">
              <w:rPr>
                <w:rFonts w:ascii="Trebuchet MS" w:hAnsi="Trebuchet MS" w:cs="Tahoma"/>
                <w:b/>
                <w:sz w:val="24"/>
                <w:szCs w:val="24"/>
                <w:lang w:val="en-US"/>
              </w:rPr>
              <w:t>Responsible Person</w:t>
            </w:r>
          </w:p>
        </w:tc>
        <w:tc>
          <w:tcPr>
            <w:tcW w:w="1330" w:type="dxa"/>
            <w:tcPrChange w:id="68" w:author="Peter Ogule" w:date="2025-01-14T12:05:00Z">
              <w:tcPr>
                <w:tcW w:w="1661" w:type="dxa"/>
              </w:tcPr>
            </w:tcPrChange>
          </w:tcPr>
          <w:p w:rsidR="00283E68" w:rsidRPr="0084220E" w:rsidRDefault="00283E68">
            <w:pPr>
              <w:rPr>
                <w:rFonts w:ascii="Trebuchet MS" w:hAnsi="Trebuchet MS" w:cs="Tahoma"/>
                <w:b/>
                <w:sz w:val="24"/>
                <w:szCs w:val="24"/>
                <w:lang w:val="en-US"/>
              </w:rPr>
            </w:pPr>
            <w:r w:rsidRPr="0084220E">
              <w:rPr>
                <w:rFonts w:ascii="Trebuchet MS" w:hAnsi="Trebuchet MS" w:cs="Tahoma"/>
                <w:b/>
                <w:sz w:val="24"/>
                <w:szCs w:val="24"/>
                <w:lang w:val="en-US"/>
              </w:rPr>
              <w:t xml:space="preserve">Due date </w:t>
            </w:r>
          </w:p>
        </w:tc>
        <w:tc>
          <w:tcPr>
            <w:tcW w:w="1174" w:type="dxa"/>
            <w:tcPrChange w:id="69" w:author="Peter Ogule" w:date="2025-01-14T12:05:00Z">
              <w:tcPr>
                <w:tcW w:w="1174" w:type="dxa"/>
              </w:tcPr>
            </w:tcPrChange>
          </w:tcPr>
          <w:p w:rsidR="00283E68" w:rsidRPr="0084220E" w:rsidRDefault="00283E68">
            <w:pPr>
              <w:rPr>
                <w:rFonts w:ascii="Trebuchet MS" w:hAnsi="Trebuchet MS" w:cs="Tahoma"/>
                <w:b/>
                <w:sz w:val="24"/>
                <w:szCs w:val="24"/>
                <w:lang w:val="en-US"/>
              </w:rPr>
            </w:pPr>
            <w:r w:rsidRPr="0084220E">
              <w:rPr>
                <w:rFonts w:ascii="Trebuchet MS" w:hAnsi="Trebuchet MS" w:cs="Tahoma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tcPrChange w:id="70" w:author="Peter Ogule" w:date="2025-01-14T12:05:00Z">
              <w:tcPr>
                <w:tcW w:w="1418" w:type="dxa"/>
              </w:tcPr>
            </w:tcPrChange>
          </w:tcPr>
          <w:p w:rsidR="00283E68" w:rsidRPr="0084220E" w:rsidRDefault="00283E68">
            <w:pPr>
              <w:rPr>
                <w:rFonts w:ascii="Trebuchet MS" w:hAnsi="Trebuchet MS" w:cs="Tahoma"/>
                <w:b/>
                <w:sz w:val="24"/>
                <w:szCs w:val="24"/>
                <w:lang w:val="en-US"/>
              </w:rPr>
            </w:pPr>
            <w:r w:rsidRPr="0084220E">
              <w:rPr>
                <w:rFonts w:ascii="Trebuchet MS" w:hAnsi="Trebuchet MS" w:cs="Tahoma"/>
                <w:b/>
                <w:sz w:val="24"/>
                <w:szCs w:val="24"/>
                <w:lang w:val="en-US"/>
              </w:rPr>
              <w:t xml:space="preserve">Remarks </w:t>
            </w:r>
          </w:p>
        </w:tc>
      </w:tr>
      <w:tr w:rsidR="003C693B" w:rsidRPr="003C693B" w:rsidTr="008804A7">
        <w:tc>
          <w:tcPr>
            <w:tcW w:w="1696" w:type="dxa"/>
            <w:tcPrChange w:id="71" w:author="Peter Ogule" w:date="2025-01-14T12:05:00Z">
              <w:tcPr>
                <w:tcW w:w="1696" w:type="dxa"/>
              </w:tcPr>
            </w:tcPrChange>
          </w:tcPr>
          <w:p w:rsidR="00283E68" w:rsidRPr="003C693B" w:rsidRDefault="00283E68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Document NIRA verification</w:t>
            </w:r>
            <w:r w:rsidR="004828EF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process </w:t>
            </w:r>
          </w:p>
        </w:tc>
        <w:tc>
          <w:tcPr>
            <w:tcW w:w="1985" w:type="dxa"/>
            <w:tcPrChange w:id="72" w:author="Peter Ogule" w:date="2025-01-14T12:05:00Z">
              <w:tcPr>
                <w:tcW w:w="1985" w:type="dxa"/>
              </w:tcPr>
            </w:tcPrChange>
          </w:tcPr>
          <w:p w:rsidR="00283E68" w:rsidRPr="003C693B" w:rsidRDefault="00E22DE5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Provide a write up on NIRA verification and provide a brief </w:t>
            </w:r>
            <w:r w:rsidR="004828EF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draft </w:t>
            </w: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communication to be sent to all users.</w:t>
            </w:r>
          </w:p>
        </w:tc>
        <w:tc>
          <w:tcPr>
            <w:tcW w:w="1984" w:type="dxa"/>
            <w:tcPrChange w:id="73" w:author="Peter Ogule" w:date="2025-01-14T12:05:00Z">
              <w:tcPr>
                <w:tcW w:w="1417" w:type="dxa"/>
              </w:tcPr>
            </w:tcPrChange>
          </w:tcPr>
          <w:p w:rsidR="00283E68" w:rsidRPr="003C693B" w:rsidRDefault="00E22DE5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Deron LTD</w:t>
            </w:r>
          </w:p>
        </w:tc>
        <w:tc>
          <w:tcPr>
            <w:tcW w:w="1330" w:type="dxa"/>
            <w:tcPrChange w:id="74" w:author="Peter Ogule" w:date="2025-01-14T12:05:00Z">
              <w:tcPr>
                <w:tcW w:w="1661" w:type="dxa"/>
              </w:tcPr>
            </w:tcPrChange>
          </w:tcPr>
          <w:p w:rsidR="00283E68" w:rsidRPr="004828EF" w:rsidRDefault="004828EF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>15</w:t>
            </w:r>
            <w:r w:rsidRPr="004828EF">
              <w:rPr>
                <w:rFonts w:ascii="Trebuchet MS" w:hAnsi="Trebuchet MS" w:cs="Tahoma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January 2025</w:t>
            </w:r>
          </w:p>
        </w:tc>
        <w:tc>
          <w:tcPr>
            <w:tcW w:w="1174" w:type="dxa"/>
            <w:tcPrChange w:id="75" w:author="Peter Ogule" w:date="2025-01-14T12:05:00Z">
              <w:tcPr>
                <w:tcW w:w="1174" w:type="dxa"/>
              </w:tcPr>
            </w:tcPrChange>
          </w:tcPr>
          <w:p w:rsidR="00283E68" w:rsidRPr="003C693B" w:rsidRDefault="00283E68">
            <w:pPr>
              <w:rPr>
                <w:rFonts w:ascii="Trebuchet MS" w:hAnsi="Trebuchet MS" w:cs="Tahoma"/>
                <w:sz w:val="24"/>
                <w:szCs w:val="24"/>
              </w:rPr>
            </w:pPr>
          </w:p>
        </w:tc>
        <w:tc>
          <w:tcPr>
            <w:tcW w:w="1418" w:type="dxa"/>
            <w:tcPrChange w:id="76" w:author="Peter Ogule" w:date="2025-01-14T12:05:00Z">
              <w:tcPr>
                <w:tcW w:w="1418" w:type="dxa"/>
              </w:tcPr>
            </w:tcPrChange>
          </w:tcPr>
          <w:p w:rsidR="00283E68" w:rsidRPr="003C693B" w:rsidRDefault="00283E68">
            <w:pPr>
              <w:rPr>
                <w:rFonts w:ascii="Trebuchet MS" w:hAnsi="Trebuchet MS" w:cs="Tahoma"/>
                <w:sz w:val="24"/>
                <w:szCs w:val="24"/>
              </w:rPr>
            </w:pPr>
          </w:p>
        </w:tc>
      </w:tr>
      <w:tr w:rsidR="003C693B" w:rsidRPr="003C693B" w:rsidTr="008804A7">
        <w:tc>
          <w:tcPr>
            <w:tcW w:w="1696" w:type="dxa"/>
            <w:tcPrChange w:id="77" w:author="Peter Ogule" w:date="2025-01-14T12:05:00Z">
              <w:tcPr>
                <w:tcW w:w="1696" w:type="dxa"/>
              </w:tcPr>
            </w:tcPrChange>
          </w:tcPr>
          <w:p w:rsidR="00283E68" w:rsidRPr="003C693B" w:rsidRDefault="00E22DE5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Change Management Document </w:t>
            </w:r>
          </w:p>
        </w:tc>
        <w:tc>
          <w:tcPr>
            <w:tcW w:w="1985" w:type="dxa"/>
            <w:tcPrChange w:id="78" w:author="Peter Ogule" w:date="2025-01-14T12:05:00Z">
              <w:tcPr>
                <w:tcW w:w="1985" w:type="dxa"/>
              </w:tcPr>
            </w:tcPrChange>
          </w:tcPr>
          <w:p w:rsidR="00283E68" w:rsidRPr="003C693B" w:rsidRDefault="00E22DE5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Provide documented statistical data on the impact of the implemented changes on PDMIS </w:t>
            </w:r>
          </w:p>
        </w:tc>
        <w:tc>
          <w:tcPr>
            <w:tcW w:w="1984" w:type="dxa"/>
            <w:tcPrChange w:id="79" w:author="Peter Ogule" w:date="2025-01-14T12:05:00Z">
              <w:tcPr>
                <w:tcW w:w="1417" w:type="dxa"/>
              </w:tcPr>
            </w:tcPrChange>
          </w:tcPr>
          <w:p w:rsidR="00283E68" w:rsidRPr="003C693B" w:rsidRDefault="00E22DE5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Deron LTD</w:t>
            </w:r>
          </w:p>
        </w:tc>
        <w:tc>
          <w:tcPr>
            <w:tcW w:w="1330" w:type="dxa"/>
            <w:tcPrChange w:id="80" w:author="Peter Ogule" w:date="2025-01-14T12:05:00Z">
              <w:tcPr>
                <w:tcW w:w="1661" w:type="dxa"/>
              </w:tcPr>
            </w:tcPrChange>
          </w:tcPr>
          <w:p w:rsidR="00283E68" w:rsidRPr="004828EF" w:rsidRDefault="004828EF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>15</w:t>
            </w:r>
            <w:r w:rsidRPr="004828EF">
              <w:rPr>
                <w:rFonts w:ascii="Trebuchet MS" w:hAnsi="Trebuchet MS" w:cs="Tahoma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January, 2025</w:t>
            </w:r>
          </w:p>
        </w:tc>
        <w:tc>
          <w:tcPr>
            <w:tcW w:w="1174" w:type="dxa"/>
            <w:tcPrChange w:id="81" w:author="Peter Ogule" w:date="2025-01-14T12:05:00Z">
              <w:tcPr>
                <w:tcW w:w="1174" w:type="dxa"/>
              </w:tcPr>
            </w:tcPrChange>
          </w:tcPr>
          <w:p w:rsidR="00283E68" w:rsidRPr="003C693B" w:rsidRDefault="00283E68">
            <w:pPr>
              <w:rPr>
                <w:rFonts w:ascii="Trebuchet MS" w:hAnsi="Trebuchet MS" w:cs="Tahoma"/>
                <w:sz w:val="24"/>
                <w:szCs w:val="24"/>
              </w:rPr>
            </w:pPr>
          </w:p>
        </w:tc>
        <w:tc>
          <w:tcPr>
            <w:tcW w:w="1418" w:type="dxa"/>
            <w:tcPrChange w:id="82" w:author="Peter Ogule" w:date="2025-01-14T12:05:00Z">
              <w:tcPr>
                <w:tcW w:w="1418" w:type="dxa"/>
              </w:tcPr>
            </w:tcPrChange>
          </w:tcPr>
          <w:p w:rsidR="00283E68" w:rsidRPr="003C693B" w:rsidRDefault="00283E68">
            <w:pPr>
              <w:rPr>
                <w:rFonts w:ascii="Trebuchet MS" w:hAnsi="Trebuchet MS" w:cs="Tahoma"/>
                <w:sz w:val="24"/>
                <w:szCs w:val="24"/>
              </w:rPr>
            </w:pPr>
          </w:p>
        </w:tc>
      </w:tr>
      <w:tr w:rsidR="003C693B" w:rsidRPr="003C693B" w:rsidTr="008804A7">
        <w:tc>
          <w:tcPr>
            <w:tcW w:w="1696" w:type="dxa"/>
            <w:tcPrChange w:id="83" w:author="Peter Ogule" w:date="2025-01-14T12:05:00Z">
              <w:tcPr>
                <w:tcW w:w="1696" w:type="dxa"/>
              </w:tcPr>
            </w:tcPrChange>
          </w:tcPr>
          <w:p w:rsidR="00E22DE5" w:rsidRPr="003C693B" w:rsidRDefault="00E22DE5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Backup and Recovery Plan</w:t>
            </w:r>
          </w:p>
        </w:tc>
        <w:tc>
          <w:tcPr>
            <w:tcW w:w="1985" w:type="dxa"/>
            <w:tcPrChange w:id="84" w:author="Peter Ogule" w:date="2025-01-14T12:05:00Z">
              <w:tcPr>
                <w:tcW w:w="1985" w:type="dxa"/>
              </w:tcPr>
            </w:tcPrChange>
          </w:tcPr>
          <w:p w:rsidR="00E22DE5" w:rsidRPr="003C693B" w:rsidRDefault="00E22DE5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To communicate the backup and recovery plan for HR, focusing on testing and restoration processes.</w:t>
            </w:r>
          </w:p>
        </w:tc>
        <w:tc>
          <w:tcPr>
            <w:tcW w:w="1984" w:type="dxa"/>
            <w:tcPrChange w:id="85" w:author="Peter Ogule" w:date="2025-01-14T12:05:00Z">
              <w:tcPr>
                <w:tcW w:w="1417" w:type="dxa"/>
              </w:tcPr>
            </w:tcPrChange>
          </w:tcPr>
          <w:p w:rsidR="008804A7" w:rsidRDefault="00E22DE5">
            <w:pPr>
              <w:rPr>
                <w:ins w:id="86" w:author="Peter Ogule" w:date="2025-01-14T12:06:00Z"/>
                <w:rFonts w:ascii="Trebuchet MS" w:hAnsi="Trebuchet MS" w:cs="Tahoma"/>
                <w:sz w:val="24"/>
                <w:szCs w:val="24"/>
                <w:lang w:val="en-US"/>
              </w:rPr>
            </w:pPr>
            <w:proofErr w:type="spellStart"/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MoICT&amp;NG</w:t>
            </w:r>
            <w:proofErr w:type="spellEnd"/>
          </w:p>
          <w:p w:rsidR="00E22DE5" w:rsidRPr="003C693B" w:rsidRDefault="008804A7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ins w:id="87" w:author="Peter Ogule" w:date="2025-01-14T12:05:00Z">
              <w:r>
                <w:rPr>
                  <w:rFonts w:ascii="Trebuchet MS" w:hAnsi="Trebuchet MS" w:cs="Tahoma"/>
                  <w:sz w:val="24"/>
                  <w:szCs w:val="24"/>
                  <w:lang w:val="en-US"/>
                </w:rPr>
                <w:t>(Emm</w:t>
              </w:r>
            </w:ins>
            <w:ins w:id="88" w:author="Peter Ogule" w:date="2025-01-14T12:06:00Z">
              <w:r>
                <w:rPr>
                  <w:rFonts w:ascii="Trebuchet MS" w:hAnsi="Trebuchet MS" w:cs="Tahoma"/>
                  <w:sz w:val="24"/>
                  <w:szCs w:val="24"/>
                  <w:lang w:val="en-US"/>
                </w:rPr>
                <w:t>a</w:t>
              </w:r>
            </w:ins>
            <w:ins w:id="89" w:author="Peter Ogule" w:date="2025-01-14T12:05:00Z">
              <w:r>
                <w:rPr>
                  <w:rFonts w:ascii="Trebuchet MS" w:hAnsi="Trebuchet MS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rebuchet MS" w:hAnsi="Trebuchet MS" w:cs="Tahoma"/>
                  <w:sz w:val="24"/>
                  <w:szCs w:val="24"/>
                  <w:lang w:val="en-US"/>
                </w:rPr>
                <w:t>Kakoza</w:t>
              </w:r>
              <w:proofErr w:type="spellEnd"/>
              <w:r>
                <w:rPr>
                  <w:rFonts w:ascii="Trebuchet MS" w:hAnsi="Trebuchet MS" w:cs="Tahoma"/>
                  <w:sz w:val="24"/>
                  <w:szCs w:val="24"/>
                  <w:lang w:val="en-US"/>
                </w:rPr>
                <w:t>)</w:t>
              </w:r>
            </w:ins>
          </w:p>
        </w:tc>
        <w:tc>
          <w:tcPr>
            <w:tcW w:w="1330" w:type="dxa"/>
            <w:tcPrChange w:id="90" w:author="Peter Ogule" w:date="2025-01-14T12:05:00Z">
              <w:tcPr>
                <w:tcW w:w="1661" w:type="dxa"/>
              </w:tcPr>
            </w:tcPrChange>
          </w:tcPr>
          <w:p w:rsidR="00E22DE5" w:rsidRPr="003C693B" w:rsidRDefault="00E22DE5">
            <w:pPr>
              <w:rPr>
                <w:rFonts w:ascii="Trebuchet MS" w:hAnsi="Trebuchet MS" w:cs="Tahoma"/>
                <w:sz w:val="24"/>
                <w:szCs w:val="24"/>
              </w:rPr>
            </w:pPr>
          </w:p>
        </w:tc>
        <w:tc>
          <w:tcPr>
            <w:tcW w:w="1174" w:type="dxa"/>
            <w:tcPrChange w:id="91" w:author="Peter Ogule" w:date="2025-01-14T12:05:00Z">
              <w:tcPr>
                <w:tcW w:w="1174" w:type="dxa"/>
              </w:tcPr>
            </w:tcPrChange>
          </w:tcPr>
          <w:p w:rsidR="00E22DE5" w:rsidRPr="003C693B" w:rsidRDefault="00E22DE5">
            <w:pPr>
              <w:rPr>
                <w:rFonts w:ascii="Trebuchet MS" w:hAnsi="Trebuchet MS" w:cs="Tahoma"/>
                <w:sz w:val="24"/>
                <w:szCs w:val="24"/>
              </w:rPr>
            </w:pPr>
          </w:p>
        </w:tc>
        <w:tc>
          <w:tcPr>
            <w:tcW w:w="1418" w:type="dxa"/>
            <w:tcPrChange w:id="92" w:author="Peter Ogule" w:date="2025-01-14T12:05:00Z">
              <w:tcPr>
                <w:tcW w:w="1418" w:type="dxa"/>
              </w:tcPr>
            </w:tcPrChange>
          </w:tcPr>
          <w:p w:rsidR="00E22DE5" w:rsidRPr="003C693B" w:rsidRDefault="00E22DE5">
            <w:pPr>
              <w:rPr>
                <w:rFonts w:ascii="Trebuchet MS" w:hAnsi="Trebuchet MS" w:cs="Tahoma"/>
                <w:sz w:val="24"/>
                <w:szCs w:val="24"/>
              </w:rPr>
            </w:pPr>
          </w:p>
        </w:tc>
      </w:tr>
      <w:tr w:rsidR="003C693B" w:rsidRPr="003C693B" w:rsidTr="008804A7">
        <w:tc>
          <w:tcPr>
            <w:tcW w:w="1696" w:type="dxa"/>
            <w:tcPrChange w:id="93" w:author="Peter Ogule" w:date="2025-01-14T12:05:00Z">
              <w:tcPr>
                <w:tcW w:w="1696" w:type="dxa"/>
              </w:tcPr>
            </w:tcPrChange>
          </w:tcPr>
          <w:p w:rsidR="00E22DE5" w:rsidRPr="003C693B" w:rsidRDefault="00F67ABA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C</w:t>
            </w:r>
            <w:r w:rsidR="00E22DE5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hange request </w:t>
            </w: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sign off</w:t>
            </w:r>
          </w:p>
        </w:tc>
        <w:tc>
          <w:tcPr>
            <w:tcW w:w="1985" w:type="dxa"/>
            <w:tcPrChange w:id="94" w:author="Peter Ogule" w:date="2025-01-14T12:05:00Z">
              <w:tcPr>
                <w:tcW w:w="1985" w:type="dxa"/>
              </w:tcPr>
            </w:tcPrChange>
          </w:tcPr>
          <w:p w:rsidR="00E22DE5" w:rsidRPr="003C693B" w:rsidRDefault="00F67ABA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Organize</w:t>
            </w:r>
            <w:r w:rsidR="00E22DE5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a meeting to have some of the change requests signed off</w:t>
            </w:r>
            <w:r w:rsidR="004828EF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once they are ready </w:t>
            </w:r>
          </w:p>
        </w:tc>
        <w:tc>
          <w:tcPr>
            <w:tcW w:w="1984" w:type="dxa"/>
            <w:tcPrChange w:id="95" w:author="Peter Ogule" w:date="2025-01-14T12:05:00Z">
              <w:tcPr>
                <w:tcW w:w="1417" w:type="dxa"/>
              </w:tcPr>
            </w:tcPrChange>
          </w:tcPr>
          <w:p w:rsidR="00E22DE5" w:rsidRDefault="00E22DE5">
            <w:pPr>
              <w:rPr>
                <w:ins w:id="96" w:author="Peter Ogule" w:date="2025-01-14T12:06:00Z"/>
                <w:rFonts w:ascii="Trebuchet MS" w:hAnsi="Trebuchet MS" w:cs="Tahoma"/>
                <w:sz w:val="24"/>
                <w:szCs w:val="24"/>
                <w:lang w:val="en-US"/>
              </w:rPr>
            </w:pPr>
            <w:proofErr w:type="spellStart"/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MoICT&amp;NG</w:t>
            </w:r>
            <w:proofErr w:type="spellEnd"/>
          </w:p>
          <w:p w:rsidR="008804A7" w:rsidRPr="003C693B" w:rsidRDefault="008804A7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ins w:id="97" w:author="Peter Ogule" w:date="2025-01-14T12:06:00Z">
              <w:r>
                <w:rPr>
                  <w:rFonts w:ascii="Trebuchet MS" w:hAnsi="Trebuchet MS" w:cs="Tahoma"/>
                  <w:sz w:val="24"/>
                  <w:szCs w:val="24"/>
                  <w:lang w:val="en-US"/>
                </w:rPr>
                <w:t>(Peter Ogule)</w:t>
              </w:r>
            </w:ins>
          </w:p>
        </w:tc>
        <w:tc>
          <w:tcPr>
            <w:tcW w:w="1330" w:type="dxa"/>
            <w:tcPrChange w:id="98" w:author="Peter Ogule" w:date="2025-01-14T12:05:00Z">
              <w:tcPr>
                <w:tcW w:w="1661" w:type="dxa"/>
              </w:tcPr>
            </w:tcPrChange>
          </w:tcPr>
          <w:p w:rsidR="00E22DE5" w:rsidRPr="004828EF" w:rsidRDefault="004828EF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Once </w:t>
            </w:r>
            <w:ins w:id="99" w:author="Peter Ogule" w:date="2025-01-14T12:06:00Z">
              <w:r w:rsidR="008804A7">
                <w:rPr>
                  <w:rFonts w:ascii="Trebuchet MS" w:hAnsi="Trebuchet MS" w:cs="Tahoma"/>
                  <w:sz w:val="24"/>
                  <w:szCs w:val="24"/>
                  <w:lang w:val="en-US"/>
                </w:rPr>
                <w:t xml:space="preserve">the changes are ready for deployment </w:t>
              </w:r>
            </w:ins>
            <w:bookmarkStart w:id="100" w:name="_GoBack"/>
            <w:bookmarkEnd w:id="100"/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ready </w:t>
            </w:r>
          </w:p>
        </w:tc>
        <w:tc>
          <w:tcPr>
            <w:tcW w:w="1174" w:type="dxa"/>
            <w:tcPrChange w:id="101" w:author="Peter Ogule" w:date="2025-01-14T12:05:00Z">
              <w:tcPr>
                <w:tcW w:w="1174" w:type="dxa"/>
              </w:tcPr>
            </w:tcPrChange>
          </w:tcPr>
          <w:p w:rsidR="00E22DE5" w:rsidRPr="003C693B" w:rsidRDefault="00E22DE5">
            <w:pPr>
              <w:rPr>
                <w:rFonts w:ascii="Trebuchet MS" w:hAnsi="Trebuchet MS" w:cs="Tahoma"/>
                <w:sz w:val="24"/>
                <w:szCs w:val="24"/>
              </w:rPr>
            </w:pPr>
          </w:p>
        </w:tc>
        <w:tc>
          <w:tcPr>
            <w:tcW w:w="1418" w:type="dxa"/>
            <w:tcPrChange w:id="102" w:author="Peter Ogule" w:date="2025-01-14T12:05:00Z">
              <w:tcPr>
                <w:tcW w:w="1418" w:type="dxa"/>
              </w:tcPr>
            </w:tcPrChange>
          </w:tcPr>
          <w:p w:rsidR="00E22DE5" w:rsidRPr="003C693B" w:rsidRDefault="00E22DE5">
            <w:pPr>
              <w:rPr>
                <w:rFonts w:ascii="Trebuchet MS" w:hAnsi="Trebuchet MS" w:cs="Tahoma"/>
                <w:sz w:val="24"/>
                <w:szCs w:val="24"/>
              </w:rPr>
            </w:pPr>
          </w:p>
        </w:tc>
      </w:tr>
      <w:tr w:rsidR="003C693B" w:rsidRPr="003C693B" w:rsidTr="008804A7">
        <w:tc>
          <w:tcPr>
            <w:tcW w:w="1696" w:type="dxa"/>
            <w:tcPrChange w:id="103" w:author="Peter Ogule" w:date="2025-01-14T12:05:00Z">
              <w:tcPr>
                <w:tcW w:w="1696" w:type="dxa"/>
              </w:tcPr>
            </w:tcPrChange>
          </w:tcPr>
          <w:p w:rsidR="00E22DE5" w:rsidRPr="003C693B" w:rsidRDefault="00F67ABA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Creation of a c</w:t>
            </w:r>
            <w:r w:rsidR="00E22DE5"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entral </w:t>
            </w: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repository </w:t>
            </w:r>
          </w:p>
        </w:tc>
        <w:tc>
          <w:tcPr>
            <w:tcW w:w="1985" w:type="dxa"/>
            <w:tcPrChange w:id="104" w:author="Peter Ogule" w:date="2025-01-14T12:05:00Z">
              <w:tcPr>
                <w:tcW w:w="1985" w:type="dxa"/>
              </w:tcPr>
            </w:tcPrChange>
          </w:tcPr>
          <w:p w:rsidR="00E22DE5" w:rsidRPr="003C693B" w:rsidRDefault="00F67ABA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Create a central repository where all PDM documents will be shared and stored  </w:t>
            </w:r>
          </w:p>
        </w:tc>
        <w:tc>
          <w:tcPr>
            <w:tcW w:w="1984" w:type="dxa"/>
            <w:tcPrChange w:id="105" w:author="Peter Ogule" w:date="2025-01-14T12:05:00Z">
              <w:tcPr>
                <w:tcW w:w="1417" w:type="dxa"/>
              </w:tcPr>
            </w:tcPrChange>
          </w:tcPr>
          <w:p w:rsidR="00E22DE5" w:rsidRPr="003C693B" w:rsidRDefault="00F67ABA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proofErr w:type="spellStart"/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MoICT&amp;NG</w:t>
            </w:r>
            <w:proofErr w:type="spellEnd"/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(Sax </w:t>
            </w:r>
            <w:proofErr w:type="spellStart"/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Agaba</w:t>
            </w:r>
            <w:proofErr w:type="spellEnd"/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)</w:t>
            </w:r>
          </w:p>
        </w:tc>
        <w:tc>
          <w:tcPr>
            <w:tcW w:w="1330" w:type="dxa"/>
            <w:tcPrChange w:id="106" w:author="Peter Ogule" w:date="2025-01-14T12:05:00Z">
              <w:tcPr>
                <w:tcW w:w="1661" w:type="dxa"/>
              </w:tcPr>
            </w:tcPrChange>
          </w:tcPr>
          <w:p w:rsidR="00E22DE5" w:rsidRPr="003C693B" w:rsidRDefault="00F67ABA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10</w:t>
            </w:r>
            <w:r w:rsidRPr="003C693B">
              <w:rPr>
                <w:rFonts w:ascii="Trebuchet MS" w:hAnsi="Trebuchet MS" w:cs="Tahoma"/>
                <w:sz w:val="24"/>
                <w:szCs w:val="24"/>
                <w:vertAlign w:val="superscript"/>
                <w:lang w:val="en-US"/>
              </w:rPr>
              <w:t>th</w:t>
            </w: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Jan 2025 </w:t>
            </w:r>
          </w:p>
        </w:tc>
        <w:tc>
          <w:tcPr>
            <w:tcW w:w="1174" w:type="dxa"/>
            <w:tcPrChange w:id="107" w:author="Peter Ogule" w:date="2025-01-14T12:05:00Z">
              <w:tcPr>
                <w:tcW w:w="1174" w:type="dxa"/>
              </w:tcPr>
            </w:tcPrChange>
          </w:tcPr>
          <w:p w:rsidR="00E22DE5" w:rsidRPr="003C693B" w:rsidRDefault="00F67ABA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In Progress</w:t>
            </w:r>
          </w:p>
        </w:tc>
        <w:tc>
          <w:tcPr>
            <w:tcW w:w="1418" w:type="dxa"/>
            <w:tcPrChange w:id="108" w:author="Peter Ogule" w:date="2025-01-14T12:05:00Z">
              <w:tcPr>
                <w:tcW w:w="1418" w:type="dxa"/>
              </w:tcPr>
            </w:tcPrChange>
          </w:tcPr>
          <w:p w:rsidR="00E22DE5" w:rsidRPr="003C693B" w:rsidRDefault="00E22DE5">
            <w:pPr>
              <w:rPr>
                <w:rFonts w:ascii="Trebuchet MS" w:hAnsi="Trebuchet MS" w:cs="Tahoma"/>
                <w:sz w:val="24"/>
                <w:szCs w:val="24"/>
              </w:rPr>
            </w:pPr>
          </w:p>
        </w:tc>
      </w:tr>
      <w:tr w:rsidR="00F67ABA" w:rsidRPr="003C693B" w:rsidTr="008804A7">
        <w:tc>
          <w:tcPr>
            <w:tcW w:w="1696" w:type="dxa"/>
            <w:tcPrChange w:id="109" w:author="Peter Ogule" w:date="2025-01-14T12:05:00Z">
              <w:tcPr>
                <w:tcW w:w="1696" w:type="dxa"/>
              </w:tcPr>
            </w:tcPrChange>
          </w:tcPr>
          <w:p w:rsidR="00F67ABA" w:rsidRPr="003C693B" w:rsidRDefault="00F67ABA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>Request for additional disk space</w:t>
            </w:r>
          </w:p>
        </w:tc>
        <w:tc>
          <w:tcPr>
            <w:tcW w:w="1985" w:type="dxa"/>
            <w:tcPrChange w:id="110" w:author="Peter Ogule" w:date="2025-01-14T12:05:00Z">
              <w:tcPr>
                <w:tcW w:w="1985" w:type="dxa"/>
              </w:tcPr>
            </w:tcPrChange>
          </w:tcPr>
          <w:p w:rsidR="00F67ABA" w:rsidRPr="003C693B" w:rsidRDefault="003C693B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 w:rsidRPr="003C693B"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Follow up on NITA-U for additional disk space </w:t>
            </w:r>
          </w:p>
        </w:tc>
        <w:tc>
          <w:tcPr>
            <w:tcW w:w="1984" w:type="dxa"/>
            <w:tcPrChange w:id="111" w:author="Peter Ogule" w:date="2025-01-14T12:05:00Z">
              <w:tcPr>
                <w:tcW w:w="1417" w:type="dxa"/>
              </w:tcPr>
            </w:tcPrChange>
          </w:tcPr>
          <w:p w:rsidR="00F67ABA" w:rsidRPr="003C693B" w:rsidRDefault="003C693B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>MoICT&amp;NG</w:t>
            </w:r>
            <w:proofErr w:type="spellEnd"/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(Peter Ogule &amp; Doreen </w:t>
            </w:r>
            <w:proofErr w:type="spellStart"/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>Bujingo</w:t>
            </w:r>
            <w:proofErr w:type="spellEnd"/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1330" w:type="dxa"/>
            <w:tcPrChange w:id="112" w:author="Peter Ogule" w:date="2025-01-14T12:05:00Z">
              <w:tcPr>
                <w:tcW w:w="1661" w:type="dxa"/>
              </w:tcPr>
            </w:tcPrChange>
          </w:tcPr>
          <w:p w:rsidR="00F67ABA" w:rsidRPr="003C693B" w:rsidRDefault="004828EF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Ongoing </w:t>
            </w:r>
          </w:p>
        </w:tc>
        <w:tc>
          <w:tcPr>
            <w:tcW w:w="1174" w:type="dxa"/>
            <w:tcPrChange w:id="113" w:author="Peter Ogule" w:date="2025-01-14T12:05:00Z">
              <w:tcPr>
                <w:tcW w:w="1174" w:type="dxa"/>
              </w:tcPr>
            </w:tcPrChange>
          </w:tcPr>
          <w:p w:rsidR="00F67ABA" w:rsidRPr="003C693B" w:rsidRDefault="00F67ABA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PrChange w:id="114" w:author="Peter Ogule" w:date="2025-01-14T12:05:00Z">
              <w:tcPr>
                <w:tcW w:w="1418" w:type="dxa"/>
              </w:tcPr>
            </w:tcPrChange>
          </w:tcPr>
          <w:p w:rsidR="00F67ABA" w:rsidRPr="003C693B" w:rsidRDefault="00F67ABA">
            <w:pPr>
              <w:rPr>
                <w:rFonts w:ascii="Trebuchet MS" w:hAnsi="Trebuchet MS" w:cs="Tahoma"/>
                <w:sz w:val="24"/>
                <w:szCs w:val="24"/>
              </w:rPr>
            </w:pPr>
          </w:p>
        </w:tc>
      </w:tr>
      <w:tr w:rsidR="003C693B" w:rsidRPr="003C693B" w:rsidTr="008804A7">
        <w:tc>
          <w:tcPr>
            <w:tcW w:w="1696" w:type="dxa"/>
            <w:tcPrChange w:id="115" w:author="Peter Ogule" w:date="2025-01-14T12:05:00Z">
              <w:tcPr>
                <w:tcW w:w="1696" w:type="dxa"/>
              </w:tcPr>
            </w:tcPrChange>
          </w:tcPr>
          <w:p w:rsidR="003C693B" w:rsidRPr="003C693B" w:rsidRDefault="003C693B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lastRenderedPageBreak/>
              <w:t>Call center solution</w:t>
            </w:r>
          </w:p>
        </w:tc>
        <w:tc>
          <w:tcPr>
            <w:tcW w:w="1985" w:type="dxa"/>
            <w:tcPrChange w:id="116" w:author="Peter Ogule" w:date="2025-01-14T12:05:00Z">
              <w:tcPr>
                <w:tcW w:w="1985" w:type="dxa"/>
              </w:tcPr>
            </w:tcPrChange>
          </w:tcPr>
          <w:p w:rsidR="003C693B" w:rsidRPr="003C693B" w:rsidRDefault="004828EF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Send request for quotation to service providers </w:t>
            </w:r>
          </w:p>
        </w:tc>
        <w:tc>
          <w:tcPr>
            <w:tcW w:w="1984" w:type="dxa"/>
            <w:tcPrChange w:id="117" w:author="Peter Ogule" w:date="2025-01-14T12:05:00Z">
              <w:tcPr>
                <w:tcW w:w="1417" w:type="dxa"/>
              </w:tcPr>
            </w:tcPrChange>
          </w:tcPr>
          <w:p w:rsidR="003C693B" w:rsidRDefault="003C693B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>MoICT&amp;NG</w:t>
            </w:r>
            <w:proofErr w:type="spellEnd"/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(Timothy </w:t>
            </w:r>
            <w:proofErr w:type="spellStart"/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>Wamale</w:t>
            </w:r>
            <w:proofErr w:type="spellEnd"/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&amp; Dennis </w:t>
            </w:r>
            <w:proofErr w:type="spellStart"/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>Ssubi</w:t>
            </w:r>
            <w:proofErr w:type="spellEnd"/>
          </w:p>
        </w:tc>
        <w:tc>
          <w:tcPr>
            <w:tcW w:w="1330" w:type="dxa"/>
            <w:tcPrChange w:id="118" w:author="Peter Ogule" w:date="2025-01-14T12:05:00Z">
              <w:tcPr>
                <w:tcW w:w="1661" w:type="dxa"/>
              </w:tcPr>
            </w:tcPrChange>
          </w:tcPr>
          <w:p w:rsidR="003C693B" w:rsidRDefault="004828EF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>15</w:t>
            </w:r>
            <w:r w:rsidRPr="004828EF">
              <w:rPr>
                <w:rFonts w:ascii="Trebuchet MS" w:hAnsi="Trebuchet MS" w:cs="Tahoma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January 2025</w:t>
            </w:r>
          </w:p>
        </w:tc>
        <w:tc>
          <w:tcPr>
            <w:tcW w:w="1174" w:type="dxa"/>
            <w:tcPrChange w:id="119" w:author="Peter Ogule" w:date="2025-01-14T12:05:00Z">
              <w:tcPr>
                <w:tcW w:w="1174" w:type="dxa"/>
              </w:tcPr>
            </w:tcPrChange>
          </w:tcPr>
          <w:p w:rsidR="003C693B" w:rsidRPr="003C693B" w:rsidRDefault="003C693B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PrChange w:id="120" w:author="Peter Ogule" w:date="2025-01-14T12:05:00Z">
              <w:tcPr>
                <w:tcW w:w="1418" w:type="dxa"/>
              </w:tcPr>
            </w:tcPrChange>
          </w:tcPr>
          <w:p w:rsidR="003C693B" w:rsidRPr="003C693B" w:rsidRDefault="003C693B">
            <w:pPr>
              <w:rPr>
                <w:rFonts w:ascii="Trebuchet MS" w:hAnsi="Trebuchet MS" w:cs="Tahoma"/>
                <w:sz w:val="24"/>
                <w:szCs w:val="24"/>
              </w:rPr>
            </w:pPr>
          </w:p>
        </w:tc>
      </w:tr>
      <w:tr w:rsidR="0084220E" w:rsidRPr="003C693B" w:rsidTr="008804A7">
        <w:tc>
          <w:tcPr>
            <w:tcW w:w="1696" w:type="dxa"/>
            <w:tcPrChange w:id="121" w:author="Peter Ogule" w:date="2025-01-14T12:05:00Z">
              <w:tcPr>
                <w:tcW w:w="1696" w:type="dxa"/>
              </w:tcPr>
            </w:tcPrChange>
          </w:tcPr>
          <w:p w:rsidR="0084220E" w:rsidRDefault="0084220E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Report sharing </w:t>
            </w:r>
          </w:p>
        </w:tc>
        <w:tc>
          <w:tcPr>
            <w:tcW w:w="1985" w:type="dxa"/>
            <w:tcPrChange w:id="122" w:author="Peter Ogule" w:date="2025-01-14T12:05:00Z">
              <w:tcPr>
                <w:tcW w:w="1985" w:type="dxa"/>
              </w:tcPr>
            </w:tcPrChange>
          </w:tcPr>
          <w:p w:rsidR="0084220E" w:rsidRPr="003C693B" w:rsidRDefault="0084220E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Updated report to be shared </w:t>
            </w:r>
          </w:p>
        </w:tc>
        <w:tc>
          <w:tcPr>
            <w:tcW w:w="1984" w:type="dxa"/>
            <w:tcPrChange w:id="123" w:author="Peter Ogule" w:date="2025-01-14T12:05:00Z">
              <w:tcPr>
                <w:tcW w:w="1417" w:type="dxa"/>
              </w:tcPr>
            </w:tcPrChange>
          </w:tcPr>
          <w:p w:rsidR="0084220E" w:rsidRDefault="0084220E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>Deron LTD</w:t>
            </w:r>
          </w:p>
        </w:tc>
        <w:tc>
          <w:tcPr>
            <w:tcW w:w="1330" w:type="dxa"/>
            <w:tcPrChange w:id="124" w:author="Peter Ogule" w:date="2025-01-14T12:05:00Z">
              <w:tcPr>
                <w:tcW w:w="1661" w:type="dxa"/>
              </w:tcPr>
            </w:tcPrChange>
          </w:tcPr>
          <w:p w:rsidR="0084220E" w:rsidRDefault="0084220E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>10</w:t>
            </w:r>
            <w:r w:rsidRPr="0084220E">
              <w:rPr>
                <w:rFonts w:ascii="Trebuchet MS" w:hAnsi="Trebuchet MS" w:cs="Tahoma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rebuchet MS" w:hAnsi="Trebuchet MS" w:cs="Tahoma"/>
                <w:sz w:val="24"/>
                <w:szCs w:val="24"/>
                <w:lang w:val="en-US"/>
              </w:rPr>
              <w:t xml:space="preserve"> Jan 2025</w:t>
            </w:r>
          </w:p>
        </w:tc>
        <w:tc>
          <w:tcPr>
            <w:tcW w:w="1174" w:type="dxa"/>
            <w:tcPrChange w:id="125" w:author="Peter Ogule" w:date="2025-01-14T12:05:00Z">
              <w:tcPr>
                <w:tcW w:w="1174" w:type="dxa"/>
              </w:tcPr>
            </w:tcPrChange>
          </w:tcPr>
          <w:p w:rsidR="0084220E" w:rsidRPr="003C693B" w:rsidRDefault="0084220E">
            <w:pPr>
              <w:rPr>
                <w:rFonts w:ascii="Trebuchet MS" w:hAnsi="Trebuchet MS" w:cs="Tahom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PrChange w:id="126" w:author="Peter Ogule" w:date="2025-01-14T12:05:00Z">
              <w:tcPr>
                <w:tcW w:w="1418" w:type="dxa"/>
              </w:tcPr>
            </w:tcPrChange>
          </w:tcPr>
          <w:p w:rsidR="0084220E" w:rsidRPr="003C693B" w:rsidRDefault="0084220E">
            <w:pPr>
              <w:rPr>
                <w:rFonts w:ascii="Trebuchet MS" w:hAnsi="Trebuchet MS" w:cs="Tahoma"/>
                <w:sz w:val="24"/>
                <w:szCs w:val="24"/>
              </w:rPr>
            </w:pPr>
          </w:p>
        </w:tc>
      </w:tr>
    </w:tbl>
    <w:p w:rsidR="00283E68" w:rsidRPr="003C693B" w:rsidRDefault="00283E68">
      <w:pPr>
        <w:rPr>
          <w:rFonts w:ascii="Trebuchet MS" w:hAnsi="Trebuchet MS" w:cs="Tahoma"/>
          <w:sz w:val="24"/>
          <w:szCs w:val="24"/>
        </w:rPr>
      </w:pPr>
    </w:p>
    <w:sectPr w:rsidR="00283E68" w:rsidRPr="003C693B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E83" w:rsidRDefault="00157E83" w:rsidP="002C231F">
      <w:pPr>
        <w:spacing w:after="0" w:line="240" w:lineRule="auto"/>
      </w:pPr>
      <w:r>
        <w:separator/>
      </w:r>
    </w:p>
  </w:endnote>
  <w:endnote w:type="continuationSeparator" w:id="0">
    <w:p w:rsidR="00157E83" w:rsidRDefault="00157E83" w:rsidP="002C2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27" w:author="Peter Ogule" w:date="2025-01-14T11:52:00Z"/>
  <w:sdt>
    <w:sdtPr>
      <w:id w:val="-12488779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customXmlInsRangeEnd w:id="127"/>
      <w:p w:rsidR="002C231F" w:rsidRDefault="002C231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ins w:id="128" w:author="Peter Ogule" w:date="2025-01-14T11:52:00Z"/>
          </w:rPr>
        </w:pPr>
        <w:ins w:id="129" w:author="Peter Ogule" w:date="2025-01-14T11:52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| </w:t>
          </w:r>
          <w:r>
            <w:rPr>
              <w:color w:val="7F7F7F" w:themeColor="background1" w:themeShade="7F"/>
              <w:spacing w:val="60"/>
            </w:rPr>
            <w:t>Page</w:t>
          </w:r>
        </w:ins>
      </w:p>
      <w:customXmlInsRangeStart w:id="130" w:author="Peter Ogule" w:date="2025-01-14T11:52:00Z"/>
    </w:sdtContent>
  </w:sdt>
  <w:customXmlInsRangeEnd w:id="130"/>
  <w:p w:rsidR="002C231F" w:rsidRDefault="002C2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E83" w:rsidRDefault="00157E83" w:rsidP="002C231F">
      <w:pPr>
        <w:spacing w:after="0" w:line="240" w:lineRule="auto"/>
      </w:pPr>
      <w:r>
        <w:separator/>
      </w:r>
    </w:p>
  </w:footnote>
  <w:footnote w:type="continuationSeparator" w:id="0">
    <w:p w:rsidR="00157E83" w:rsidRDefault="00157E83" w:rsidP="002C2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207"/>
    <w:multiLevelType w:val="hybridMultilevel"/>
    <w:tmpl w:val="689ED0A4"/>
    <w:lvl w:ilvl="0" w:tplc="C6BA62F2">
      <w:start w:val="1"/>
      <w:numFmt w:val="decimal"/>
      <w:lvlText w:val="%1."/>
      <w:lvlJc w:val="left"/>
      <w:pPr>
        <w:ind w:left="64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4C89"/>
    <w:multiLevelType w:val="hybridMultilevel"/>
    <w:tmpl w:val="42E47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E00CB"/>
    <w:multiLevelType w:val="hybridMultilevel"/>
    <w:tmpl w:val="F2F89D38"/>
    <w:lvl w:ilvl="0" w:tplc="6A048176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D1625"/>
    <w:multiLevelType w:val="hybridMultilevel"/>
    <w:tmpl w:val="88547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ter Ogule">
    <w15:presenceInfo w15:providerId="AD" w15:userId="S-1-5-21-1163852574-2671574708-3387741985-43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05"/>
    <w:rsid w:val="00100664"/>
    <w:rsid w:val="00157E83"/>
    <w:rsid w:val="001971C9"/>
    <w:rsid w:val="00246B05"/>
    <w:rsid w:val="00283E68"/>
    <w:rsid w:val="002A6042"/>
    <w:rsid w:val="002C231F"/>
    <w:rsid w:val="00342739"/>
    <w:rsid w:val="003906D7"/>
    <w:rsid w:val="003C693B"/>
    <w:rsid w:val="004406DD"/>
    <w:rsid w:val="004828EF"/>
    <w:rsid w:val="00503A3C"/>
    <w:rsid w:val="005C4E21"/>
    <w:rsid w:val="00781E88"/>
    <w:rsid w:val="0084220E"/>
    <w:rsid w:val="008804A7"/>
    <w:rsid w:val="0094654F"/>
    <w:rsid w:val="009B06D9"/>
    <w:rsid w:val="009B3710"/>
    <w:rsid w:val="00A27BBE"/>
    <w:rsid w:val="00A93428"/>
    <w:rsid w:val="00AD29A9"/>
    <w:rsid w:val="00AF64CC"/>
    <w:rsid w:val="00C7213D"/>
    <w:rsid w:val="00CB6D6D"/>
    <w:rsid w:val="00D416DD"/>
    <w:rsid w:val="00D571FA"/>
    <w:rsid w:val="00D62F2A"/>
    <w:rsid w:val="00E22DE5"/>
    <w:rsid w:val="00E74C6F"/>
    <w:rsid w:val="00E90C32"/>
    <w:rsid w:val="00F54AFC"/>
    <w:rsid w:val="00F67ABA"/>
    <w:rsid w:val="00F80DA0"/>
    <w:rsid w:val="00FE17A6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C772"/>
  <w15:chartTrackingRefBased/>
  <w15:docId w15:val="{48989F1F-C5FA-4F38-B932-B75B0F36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B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ullet 1 Char,Bullet Points Char,Dot pt Char,En tête 1 Char,F5 List Paragraph Char,Heading 2_sj Char,Indicator Text Char,List Paragraph Char Char Char Char,List Paragraph1 Char,List Paragraph11 Char,List Paragraph12 Char"/>
    <w:basedOn w:val="DefaultParagraphFont"/>
    <w:link w:val="ListParagraph"/>
    <w:uiPriority w:val="34"/>
    <w:qFormat/>
    <w:locked/>
    <w:rsid w:val="00246B05"/>
  </w:style>
  <w:style w:type="paragraph" w:styleId="ListParagraph">
    <w:name w:val="List Paragraph"/>
    <w:aliases w:val="Bullet 1,Bullet Points,Dot pt,En tête 1,F5 List Paragraph,Heading 2_sj,Indicator Text,List Paragraph Char Char Char,List Paragraph1,List Paragraph11,List Paragraph12,MAIN CONTENT,Numbered Para 1,Table/Figure Heading"/>
    <w:basedOn w:val="Normal"/>
    <w:link w:val="ListParagraphChar"/>
    <w:uiPriority w:val="34"/>
    <w:qFormat/>
    <w:rsid w:val="00246B05"/>
    <w:pPr>
      <w:ind w:left="720"/>
      <w:contextualSpacing/>
    </w:pPr>
  </w:style>
  <w:style w:type="table" w:customStyle="1" w:styleId="a1">
    <w:name w:val="a1"/>
    <w:basedOn w:val="TableNormal"/>
    <w:rsid w:val="00246B05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  <w:style w:type="table" w:customStyle="1" w:styleId="a2">
    <w:name w:val="a2"/>
    <w:basedOn w:val="TableNormal"/>
    <w:rsid w:val="00246B05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  <w:style w:type="character" w:styleId="Hyperlink">
    <w:name w:val="Hyperlink"/>
    <w:basedOn w:val="DefaultParagraphFont"/>
    <w:uiPriority w:val="99"/>
    <w:unhideWhenUsed/>
    <w:rsid w:val="00246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6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2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31F"/>
  </w:style>
  <w:style w:type="paragraph" w:styleId="Footer">
    <w:name w:val="footer"/>
    <w:basedOn w:val="Normal"/>
    <w:link w:val="FooterChar"/>
    <w:uiPriority w:val="99"/>
    <w:unhideWhenUsed/>
    <w:rsid w:val="002C2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ogule@ict.go.ug" TargetMode="External"/><Relationship Id="rId13" Type="http://schemas.openxmlformats.org/officeDocument/2006/relationships/hyperlink" Target="mailto:sax.agaba@ict.go.ug" TargetMode="External"/><Relationship Id="rId18" Type="http://schemas.openxmlformats.org/officeDocument/2006/relationships/hyperlink" Target="mailto:ssango.ssali@ict.go.ug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ennis.ssubi@ict.go.ug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rhitah.kisembo@ict.go.ug" TargetMode="External"/><Relationship Id="rId17" Type="http://schemas.openxmlformats.org/officeDocument/2006/relationships/hyperlink" Target="mailto:emmanuel.kakooza@ict.go.u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jozra4@gmail.com" TargetMode="External"/><Relationship Id="rId20" Type="http://schemas.openxmlformats.org/officeDocument/2006/relationships/hyperlink" Target="mailto:hanifa.nambatya@ict.go.u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imothy.wamale@ict.go.ug" TargetMode="Externa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mailto:barbaranambayo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oreen.bujjingo@ict.go.ug" TargetMode="External"/><Relationship Id="rId19" Type="http://schemas.openxmlformats.org/officeDocument/2006/relationships/hyperlink" Target="mailto:nadia.isanga@ict.go.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os.mpungu@ict.go.ug" TargetMode="External"/><Relationship Id="rId14" Type="http://schemas.openxmlformats.org/officeDocument/2006/relationships/hyperlink" Target="mailto:ondouglas@gmail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Peter Ogule</cp:lastModifiedBy>
  <cp:revision>2</cp:revision>
  <dcterms:created xsi:type="dcterms:W3CDTF">2025-01-14T09:07:00Z</dcterms:created>
  <dcterms:modified xsi:type="dcterms:W3CDTF">2025-01-14T09:07:00Z</dcterms:modified>
</cp:coreProperties>
</file>